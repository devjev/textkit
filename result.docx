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F544F0F" w14:textId="77777777" w:rsidR="00D27BA5" w:rsidRPr="00365D66" w:rsidRDefault="00D27BA5" w:rsidP="00D27BA5">
      <w:bookmarkStart w:id="0" w:name="_Toc410014947"/>
      <w:bookmarkStart w:id="1" w:name="_Toc415977674"/>
      <w:bookmarkStart w:id="2" w:name="_Toc415978952"/>
      <w:r w:rsidRPr="00365D66">
        <w:rPr>
          <w:noProof/>
          <w:lang w:val="de-CH"/>
        </w:rPr>
        <w:drawing>
          <wp:anchor distT="0" distB="0" distL="114300" distR="114300" simplePos="0" relativeHeight="251662336" behindDoc="1" locked="0" layoutInCell="1" allowOverlap="1" wp14:anchorId="64E97657" wp14:editId="6B6DC1AB">
            <wp:simplePos x="0" y="0"/>
            <wp:positionH relativeFrom="page">
              <wp:posOffset>4605959</wp:posOffset>
            </wp:positionH>
            <wp:positionV relativeFrom="page">
              <wp:posOffset>702945</wp:posOffset>
            </wp:positionV>
            <wp:extent cx="2619326" cy="628153"/>
            <wp:effectExtent l="0" t="0" r="0" b="0"/>
            <wp:wrapNone/>
            <wp:docPr id="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_tp_rgb_100mm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26" cy="62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9C94B" w14:textId="77777777" w:rsidR="00D27BA5" w:rsidRPr="00365D66" w:rsidRDefault="00D27BA5" w:rsidP="00D27BA5"/>
    <w:p w14:paraId="155C09BB" w14:textId="77777777" w:rsidR="00D27BA5" w:rsidRPr="00365D66" w:rsidRDefault="00D27BA5" w:rsidP="00D27BA5"/>
    <w:p w14:paraId="06EE095A" w14:textId="77777777" w:rsidR="00D27BA5" w:rsidRPr="00365D66" w:rsidRDefault="00D27BA5" w:rsidP="00D27BA5"/>
    <w:p w14:paraId="74E980EF" w14:textId="77777777" w:rsidR="00D27BA5" w:rsidRPr="00365D66" w:rsidRDefault="00D27BA5" w:rsidP="00D27BA5"/>
    <w:p w14:paraId="3D04365A" w14:textId="77777777" w:rsidR="00D27BA5" w:rsidRPr="00365D66" w:rsidRDefault="00D27BA5" w:rsidP="00D27BA5"/>
    <w:p w14:paraId="65A5F954" w14:textId="77777777" w:rsidR="00D27BA5" w:rsidRPr="00365D66" w:rsidRDefault="00D27BA5" w:rsidP="00D27BA5"/>
    <w:p w14:paraId="2B5AF52B" w14:textId="77777777" w:rsidR="00D27BA5" w:rsidRPr="00365D66" w:rsidRDefault="00D27BA5" w:rsidP="00D27BA5"/>
    <w:p w14:paraId="5B7C2A71" w14:textId="77777777" w:rsidR="00D27BA5" w:rsidRPr="00365D66" w:rsidRDefault="00D27BA5" w:rsidP="00E973DF">
      <w:pPr>
        <w:jc w:val="center"/>
      </w:pPr>
    </w:p>
    <w:p w14:paraId="45751741" w14:textId="77777777" w:rsidR="00D27BA5" w:rsidRPr="00365D66" w:rsidRDefault="00D27BA5" w:rsidP="00D27BA5"/>
    <w:p w14:paraId="3809E929" w14:textId="77777777" w:rsidR="00D27BA5" w:rsidRPr="00365D66" w:rsidRDefault="009C012D" w:rsidP="00D27BA5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BA3B2" wp14:editId="0FB3D722">
                <wp:simplePos x="0" y="0"/>
                <wp:positionH relativeFrom="column">
                  <wp:posOffset>-6985</wp:posOffset>
                </wp:positionH>
                <wp:positionV relativeFrom="page">
                  <wp:posOffset>2629535</wp:posOffset>
                </wp:positionV>
                <wp:extent cx="6314440" cy="1626870"/>
                <wp:effectExtent l="0" t="0" r="101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40" cy="162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238A0" w14:textId="77777777" w:rsidR="00E00C05" w:rsidRDefault="00E00C05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  <w:t>MRM Periodic Review</w:t>
                            </w:r>
                          </w:p>
                          <w:p w14:paraId="6A131961" w14:textId="77777777" w:rsidR="00E00C05" w:rsidRPr="009C012D" w:rsidRDefault="00924996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  <w:t>Corporate Credit Rating Model</w:t>
                            </w:r>
                            <w:del w:id="3" w:author="Matthews, Owen" w:date="2020-07-15T19:57:00Z">
                              <w:r w:rsidR="00E00C05" w:rsidDel="00924996">
                                <w:rPr>
                                  <w:rFonts w:ascii="Credit Suisse Headline" w:hAnsi="Credit Suisse Headline" w:cs="Credit Suisse Headline"/>
                                  <w:color w:val="A6A6A6" w:themeColor="background1" w:themeShade="A6"/>
                                  <w:sz w:val="72"/>
                                  <w:szCs w:val="72"/>
                                  <w:lang w:val="en-US"/>
                                </w:rPr>
                                <w:delText>port Name</w:delText>
                              </w:r>
                            </w:del>
                          </w:p>
                          <w:p w14:paraId="79C19479" w14:textId="77777777" w:rsidR="00E00C05" w:rsidRPr="00862C7B" w:rsidRDefault="00E00C05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A3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55pt;margin-top:207.05pt;width:497.2pt;height:1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" filled="f" stroked="f" strokeweight=".5pt">
                <v:textbox inset="0,0,0,0">
                  <w:txbxContent>
                    <w:p w14:paraId="241238A0" w14:textId="77777777" w:rsidR="00E00C05" w:rsidRDefault="00E00C05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  <w:t>MRM Periodic Review</w:t>
                      </w:r>
                    </w:p>
                    <w:p w14:paraId="6A131961" w14:textId="77777777" w:rsidR="00E00C05" w:rsidRPr="009C012D" w:rsidRDefault="00924996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  <w:t>Corporate Credit Rating Model</w:t>
                      </w:r>
                      <w:del w:id="4" w:author="Matthews, Owen" w:date="2020-07-15T19:57:00Z">
                        <w:r w:rsidR="00E00C05" w:rsidDel="00924996">
                          <w:rPr>
                            <w:rFonts w:ascii="Credit Suisse Headline" w:hAnsi="Credit Suisse Headline" w:cs="Credit Suisse Headline"/>
                            <w:color w:val="A6A6A6" w:themeColor="background1" w:themeShade="A6"/>
                            <w:sz w:val="72"/>
                            <w:szCs w:val="72"/>
                            <w:lang w:val="en-US"/>
                          </w:rPr>
                          <w:delText>port Name</w:delText>
                        </w:r>
                      </w:del>
                    </w:p>
                    <w:p w14:paraId="79C19479" w14:textId="77777777" w:rsidR="00E00C05" w:rsidRPr="00862C7B" w:rsidRDefault="00E00C05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27BA5" w:rsidRPr="00365D66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0E362" wp14:editId="172FEAA4">
                <wp:simplePos x="0" y="0"/>
                <wp:positionH relativeFrom="page">
                  <wp:posOffset>1419225</wp:posOffset>
                </wp:positionH>
                <wp:positionV relativeFrom="page">
                  <wp:posOffset>2581275</wp:posOffset>
                </wp:positionV>
                <wp:extent cx="5461000" cy="600075"/>
                <wp:effectExtent l="0" t="0" r="0" b="9525"/>
                <wp:wrapNone/>
                <wp:docPr id="7" name="Text Box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D5D38" w14:textId="77777777" w:rsidR="00E00C05" w:rsidRDefault="00E00C05" w:rsidP="00D27BA5">
                            <w:pPr>
                              <w:jc w:val="left"/>
                              <w:rPr>
                                <w:rFonts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E06E4">
                              <w:rPr>
                                <w:rFonts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Confidential</w:t>
                            </w:r>
                          </w:p>
                          <w:p w14:paraId="273DD0B6" w14:textId="77777777" w:rsidR="00E00C05" w:rsidRPr="007C79C4" w:rsidRDefault="00E62132" w:rsidP="00D27BA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2"/>
                                  <w:szCs w:val="32"/>
                                </w:rPr>
                                <w:alias w:val="Ownership"/>
                                <w:tag w:val=""/>
                                <w:id w:val="67414804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E00C0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E362" id="Text Box 1639" o:spid="_x0000_s1027" type="#_x0000_t202" style="position:absolute;left:0;text-align:left;margin-left:111.75pt;margin-top:203.25pt;width:430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" filled="f" stroked="f">
                <v:textbox>
                  <w:txbxContent>
                    <w:p w14:paraId="018D5D38" w14:textId="77777777" w:rsidR="00E00C05" w:rsidRDefault="00E00C05" w:rsidP="00D27BA5">
                      <w:pPr>
                        <w:jc w:val="left"/>
                        <w:rPr>
                          <w:rFonts w:cs="Arial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E06E4">
                        <w:rPr>
                          <w:rFonts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>Confidential</w:t>
                      </w:r>
                    </w:p>
                    <w:p w14:paraId="273DD0B6" w14:textId="77777777" w:rsidR="00E00C05" w:rsidRPr="007C79C4" w:rsidRDefault="00E62132" w:rsidP="00D27BA5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Ownership"/>
                          <w:tag w:val=""/>
                          <w:id w:val="674148043"/>
                          <w:showingPlcHdr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EndPr/>
                        <w:sdtContent>
                          <w:r w:rsidR="00E00C05">
                            <w:rPr>
                              <w:b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42ADD9" w14:textId="77777777" w:rsidR="00D27BA5" w:rsidRPr="00365D66" w:rsidRDefault="00D27BA5" w:rsidP="00D27BA5"/>
    <w:p w14:paraId="6C144382" w14:textId="77777777" w:rsidR="00D27BA5" w:rsidRPr="00365D66" w:rsidRDefault="00D27BA5" w:rsidP="00D27BA5"/>
    <w:p w14:paraId="606EBECC" w14:textId="77777777" w:rsidR="00D27BA5" w:rsidRPr="00365D66" w:rsidRDefault="00D27BA5" w:rsidP="00D27BA5"/>
    <w:p w14:paraId="139A7998" w14:textId="77777777" w:rsidR="00D27BA5" w:rsidRPr="00365D66" w:rsidRDefault="00D27BA5" w:rsidP="00D27BA5"/>
    <w:p w14:paraId="28377BC2" w14:textId="77777777" w:rsidR="00D27BA5" w:rsidRPr="00365D66" w:rsidRDefault="00D27BA5" w:rsidP="00D27BA5"/>
    <w:p w14:paraId="73939C83" w14:textId="77777777" w:rsidR="00D27BA5" w:rsidRPr="00365D66" w:rsidRDefault="00D27BA5" w:rsidP="00D27BA5"/>
    <w:p w14:paraId="00E84208" w14:textId="77777777" w:rsidR="00D27BA5" w:rsidRPr="00365D66" w:rsidRDefault="00D27BA5" w:rsidP="00D27BA5"/>
    <w:p w14:paraId="6939EADF" w14:textId="77777777" w:rsidR="00D27BA5" w:rsidRPr="00365D66" w:rsidRDefault="00D27BA5" w:rsidP="00D27BA5"/>
    <w:p w14:paraId="6DF44F2B" w14:textId="77777777" w:rsidR="00D27BA5" w:rsidRPr="00365D66" w:rsidRDefault="00D27BA5" w:rsidP="00D27BA5"/>
    <w:p w14:paraId="508E07FA" w14:textId="77777777" w:rsidR="00D27BA5" w:rsidRDefault="00D27BA5" w:rsidP="00D27BA5">
      <w:pPr>
        <w:ind w:left="-1134" w:right="11"/>
      </w:pPr>
      <w:r w:rsidRPr="00BD4B34">
        <w:rPr>
          <w:noProof/>
          <w:lang w:val="de-CH"/>
        </w:rPr>
        <w:drawing>
          <wp:inline distT="0" distB="0" distL="0" distR="0" wp14:anchorId="2449465C" wp14:editId="2A1CFFEB">
            <wp:extent cx="7753350" cy="4200525"/>
            <wp:effectExtent l="0" t="0" r="0" b="9525"/>
            <wp:docPr id="22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2" b="33602"/>
                    <a:stretch>
                      <a:fillRect/>
                    </a:stretch>
                  </pic:blipFill>
                  <pic:spPr>
                    <a:xfrm>
                      <a:off x="0" y="0"/>
                      <a:ext cx="7756057" cy="42019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000" h="2998800">
                          <a:moveTo>
                            <a:pt x="950400" y="0"/>
                          </a:moveTo>
                          <a:lnTo>
                            <a:pt x="9144000" y="0"/>
                          </a:lnTo>
                          <a:lnTo>
                            <a:pt x="9144000" y="2394000"/>
                          </a:lnTo>
                          <a:lnTo>
                            <a:pt x="6109200" y="2394000"/>
                          </a:lnTo>
                          <a:lnTo>
                            <a:pt x="6109200" y="2998800"/>
                          </a:lnTo>
                          <a:lnTo>
                            <a:pt x="0" y="2998800"/>
                          </a:lnTo>
                          <a:lnTo>
                            <a:pt x="0" y="936000"/>
                          </a:lnTo>
                          <a:lnTo>
                            <a:pt x="950400" y="936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73D4D643" w14:textId="77777777" w:rsidR="00D27BA5" w:rsidRDefault="00D27BA5" w:rsidP="00D27BA5">
      <w:pPr>
        <w:rPr>
          <w:noProof/>
          <w:lang w:eastAsia="en-GB"/>
        </w:rPr>
      </w:pPr>
    </w:p>
    <w:p w14:paraId="472CBD61" w14:textId="77777777" w:rsidR="00D27BA5" w:rsidRDefault="00D27BA5" w:rsidP="00D27BA5">
      <w:pPr>
        <w:rPr>
          <w:noProof/>
          <w:lang w:eastAsia="en-GB"/>
        </w:rPr>
      </w:pPr>
    </w:p>
    <w:p w14:paraId="1A6A0197" w14:textId="77777777" w:rsidR="00D27BA5" w:rsidRDefault="00D27BA5" w:rsidP="00D27BA5">
      <w:pPr>
        <w:rPr>
          <w:noProof/>
          <w:lang w:eastAsia="en-GB"/>
        </w:rPr>
      </w:pPr>
    </w:p>
    <w:p w14:paraId="6FCBBF0A" w14:textId="77777777" w:rsidR="00D27BA5" w:rsidRDefault="00D27BA5" w:rsidP="00D27BA5">
      <w:pPr>
        <w:rPr>
          <w:noProof/>
          <w:lang w:eastAsia="en-GB"/>
        </w:rPr>
      </w:pPr>
    </w:p>
    <w:p w14:paraId="766CE3E2" w14:textId="77777777" w:rsidR="00D27BA5" w:rsidRDefault="00D27BA5" w:rsidP="00D27BA5">
      <w:pPr>
        <w:pStyle w:val="SpacedParagraph"/>
        <w:tabs>
          <w:tab w:val="left" w:pos="990"/>
          <w:tab w:val="right" w:pos="9639"/>
        </w:tabs>
        <w:spacing w:after="0"/>
        <w:jc w:val="left"/>
      </w:pPr>
    </w:p>
    <w:p w14:paraId="4A6F3BAE" w14:textId="77777777" w:rsidR="002354BF" w:rsidRDefault="002354BF" w:rsidP="005C30FF">
      <w:pPr>
        <w:pStyle w:val="SpacedParagraph"/>
        <w:tabs>
          <w:tab w:val="left" w:pos="6570"/>
          <w:tab w:val="right" w:pos="9639"/>
        </w:tabs>
        <w:spacing w:after="0"/>
        <w:jc w:val="left"/>
      </w:pPr>
      <w:r>
        <w:t>Report Date</w:t>
      </w:r>
      <w:r w:rsidRPr="00365D66">
        <w:t xml:space="preserve">: </w:t>
      </w:r>
      <w:r w:rsidR="003E0973">
        <w:t>16 July 2020</w:t>
      </w:r>
      <w:r>
        <w:tab/>
        <w:t>Workstream:</w:t>
      </w:r>
      <w:r w:rsidRPr="003E0973">
        <w:t xml:space="preserve"> </w:t>
      </w:r>
      <w:r w:rsidR="003E0973" w:rsidRPr="003E0973">
        <w:t>Pillar One</w:t>
      </w:r>
    </w:p>
    <w:p w14:paraId="28514F50" w14:textId="77777777" w:rsidR="002354BF" w:rsidRPr="00365D66" w:rsidRDefault="002354BF" w:rsidP="002354BF">
      <w:pPr>
        <w:pStyle w:val="SpacedParagraph"/>
        <w:tabs>
          <w:tab w:val="left" w:pos="990"/>
          <w:tab w:val="right" w:pos="9639"/>
        </w:tabs>
        <w:spacing w:after="0"/>
        <w:jc w:val="left"/>
      </w:pPr>
    </w:p>
    <w:p w14:paraId="525C8661" w14:textId="77777777" w:rsidR="00F66492" w:rsidRPr="00C00D5D" w:rsidRDefault="002354BF" w:rsidP="005C30FF">
      <w:pPr>
        <w:pStyle w:val="SpacedParagraph"/>
        <w:tabs>
          <w:tab w:val="left" w:pos="6570"/>
          <w:tab w:val="right" w:pos="9639"/>
        </w:tabs>
        <w:spacing w:after="0"/>
        <w:jc w:val="left"/>
        <w:rPr>
          <w:rPrChange w:id="5" w:author="Matthews, Owen" w:date="2020-07-15T19:56:00Z">
            <w:rPr>
              <w:lang w:val="de-CH"/>
            </w:rPr>
          </w:rPrChange>
        </w:rPr>
        <w:sectPr w:rsidR="00F66492" w:rsidRPr="00C00D5D" w:rsidSect="000D5E0B">
          <w:footerReference w:type="default" r:id="rId14"/>
          <w:footerReference w:type="first" r:id="rId15"/>
          <w:pgSz w:w="11909" w:h="16834" w:code="9"/>
          <w:pgMar w:top="1418" w:right="1134" w:bottom="993" w:left="1134" w:header="709" w:footer="374" w:gutter="0"/>
          <w:pgNumType w:fmt="lowerRoman"/>
          <w:cols w:space="720"/>
          <w:noEndnote/>
          <w:docGrid w:linePitch="272"/>
        </w:sectPr>
      </w:pPr>
      <w:r w:rsidRPr="00C00D5D">
        <w:rPr>
          <w:rPrChange w:id="6" w:author="Matthews, Owen" w:date="2020-07-15T19:56:00Z">
            <w:rPr>
              <w:lang w:val="de-CH"/>
            </w:rPr>
          </w:rPrChange>
        </w:rPr>
        <w:t xml:space="preserve">Version: </w:t>
      </w:r>
      <w:r w:rsidR="003E0973">
        <w:rPr>
          <w:color w:val="5CB3FF" w:themeColor="accent6" w:themeTint="66"/>
        </w:rPr>
        <w:t>1.0</w:t>
      </w:r>
      <w:r w:rsidRPr="00C00D5D">
        <w:rPr>
          <w:rPrChange w:id="7" w:author="Matthews, Owen" w:date="2020-07-15T19:56:00Z">
            <w:rPr>
              <w:lang w:val="de-CH"/>
            </w:rPr>
          </w:rPrChange>
        </w:rPr>
        <w:tab/>
      </w:r>
      <w:proofErr w:type="spellStart"/>
      <w:r w:rsidR="006B7C4F" w:rsidRPr="00C00D5D">
        <w:rPr>
          <w:rPrChange w:id="8" w:author="Matthews, Owen" w:date="2020-07-15T19:56:00Z">
            <w:rPr>
              <w:lang w:val="de-CH"/>
            </w:rPr>
          </w:rPrChange>
        </w:rPr>
        <w:t>ImProve</w:t>
      </w:r>
      <w:proofErr w:type="spellEnd"/>
      <w:r w:rsidRPr="00C00D5D">
        <w:rPr>
          <w:rPrChange w:id="9" w:author="Matthews, Owen" w:date="2020-07-15T19:56:00Z">
            <w:rPr>
              <w:lang w:val="de-CH"/>
            </w:rPr>
          </w:rPrChange>
        </w:rPr>
        <w:t xml:space="preserve"> ID:  </w:t>
      </w:r>
      <w:r w:rsidR="003E0973" w:rsidRPr="003E0973">
        <w:t>GMXXXX</w:t>
      </w:r>
      <w:r w:rsidR="00543D7A" w:rsidRPr="00C00D5D">
        <w:rPr>
          <w:rPrChange w:id="10" w:author="Matthews, Owen" w:date="2020-07-15T19:56:00Z">
            <w:rPr>
              <w:lang w:val="de-CH"/>
            </w:rPr>
          </w:rPrChange>
        </w:rPr>
        <w:tab/>
      </w:r>
    </w:p>
    <w:bookmarkEnd w:id="0"/>
    <w:bookmarkEnd w:id="1"/>
    <w:bookmarkEnd w:id="2"/>
    <w:p w14:paraId="429C1AAB" w14:textId="77777777" w:rsidR="00F66492" w:rsidRPr="00FF2FE1" w:rsidRDefault="00F66492" w:rsidP="00F66492">
      <w:pPr>
        <w:pStyle w:val="HeadingTOC"/>
      </w:pPr>
      <w:r w:rsidRPr="00FF2FE1">
        <w:lastRenderedPageBreak/>
        <w:t>Table of Contents</w:t>
      </w:r>
    </w:p>
    <w:p w14:paraId="79B7ED61" w14:textId="77777777" w:rsidR="003849E9" w:rsidRDefault="00F6649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r w:rsidRPr="00962DBA">
        <w:rPr>
          <w:caps/>
          <w:color w:val="255B89" w:themeColor="accent1"/>
        </w:rPr>
        <w:fldChar w:fldCharType="begin"/>
      </w:r>
      <w:r w:rsidRPr="009332E9">
        <w:instrText xml:space="preserve"> TOC \o "1-5" \h \z \u \t "Heading 6,2,Heading 7,3,Heading 8,4,Heading 9,5" </w:instrText>
      </w:r>
      <w:r w:rsidRPr="00962DBA">
        <w:rPr>
          <w:caps/>
          <w:color w:val="255B89" w:themeColor="accent1"/>
        </w:rPr>
        <w:fldChar w:fldCharType="separate"/>
      </w:r>
      <w:hyperlink w:anchor="_Toc22290837" w:history="1">
        <w:r w:rsidR="003849E9" w:rsidRPr="003B3076">
          <w:rPr>
            <w:rStyle w:val="Hyperlink"/>
          </w:rPr>
          <w:t>1. Executive Summary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01AAB96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38" w:history="1">
        <w:r w:rsidR="003849E9" w:rsidRPr="003B3076">
          <w:rPr>
            <w:rStyle w:val="Hyperlink"/>
          </w:rPr>
          <w:t>1.1 Model Purpose and Intended Use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3A354B05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39" w:history="1">
        <w:r w:rsidR="003849E9" w:rsidRPr="003B3076">
          <w:rPr>
            <w:rStyle w:val="Hyperlink"/>
          </w:rPr>
          <w:t>1.2 Model Description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98BDB21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0" w:history="1">
        <w:r w:rsidR="003849E9" w:rsidRPr="003B3076">
          <w:rPr>
            <w:rStyle w:val="Hyperlink"/>
          </w:rPr>
          <w:t>1.3 Model Assumptions, Limitations and Uncertainties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562526F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1" w:history="1">
        <w:r w:rsidR="003849E9" w:rsidRPr="003B3076">
          <w:rPr>
            <w:rStyle w:val="Hyperlink"/>
          </w:rPr>
          <w:t>1.4 Open Model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801572C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2" w:history="1">
        <w:r w:rsidR="003849E9" w:rsidRPr="003B3076">
          <w:rPr>
            <w:rStyle w:val="Hyperlink"/>
          </w:rPr>
          <w:t>1.5 Periodic Review Summary and Outcome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67A0DB9" w14:textId="77777777" w:rsidR="003849E9" w:rsidRDefault="00E6213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43" w:history="1">
        <w:r w:rsidR="003849E9" w:rsidRPr="003B3076">
          <w:rPr>
            <w:rStyle w:val="Hyperlink"/>
          </w:rPr>
          <w:t>2. Model Overview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_Toc22290843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36D4AC5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4" w:history="1">
        <w:r w:rsidR="003849E9" w:rsidRPr="003B3076">
          <w:rPr>
            <w:rStyle w:val="Hyperlink"/>
          </w:rPr>
          <w:t>2.1 Model Materiality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_Toc22290844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2DA5C3B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5" w:history="1">
        <w:r w:rsidR="003849E9" w:rsidRPr="003B3076">
          <w:rPr>
            <w:rStyle w:val="Hyperlink"/>
          </w:rPr>
          <w:t>2.2 Model Changes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_Toc22290845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E111628" w14:textId="77777777" w:rsidR="003849E9" w:rsidRDefault="00E6213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46" w:history="1">
        <w:r w:rsidR="003849E9" w:rsidRPr="003B3076">
          <w:rPr>
            <w:rStyle w:val="Hyperlink"/>
            <w:lang w:eastAsia="en-GB"/>
          </w:rPr>
          <w:t>3. MRM Review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_Toc22290846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08BC463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7" w:history="1">
        <w:r w:rsidR="003849E9" w:rsidRPr="003B3076">
          <w:rPr>
            <w:rStyle w:val="Hyperlink"/>
          </w:rPr>
          <w:t>3.1 Re-assessment of Model Risk Tier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CF9EB38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8" w:history="1">
        <w:r w:rsidR="003849E9" w:rsidRPr="003B3076">
          <w:rPr>
            <w:rStyle w:val="Hyperlink"/>
          </w:rPr>
          <w:t>3.2 Review of Model Changes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AC1BAB4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9" w:history="1">
        <w:r w:rsidR="003849E9" w:rsidRPr="003B3076">
          <w:rPr>
            <w:rStyle w:val="Hyperlink"/>
          </w:rPr>
          <w:t>3.3 Review of developments in industry modelling practices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052472DF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0" w:history="1">
        <w:r w:rsidR="003849E9" w:rsidRPr="003B3076">
          <w:rPr>
            <w:rStyle w:val="Hyperlink"/>
          </w:rPr>
          <w:t>3.4 Review of Changes in Business, Market, Regulatory Environments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2578291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1" w:history="1">
        <w:r w:rsidR="003849E9" w:rsidRPr="003B3076">
          <w:rPr>
            <w:rStyle w:val="Hyperlink"/>
          </w:rPr>
          <w:t>3.5 Review of Model Assumptions, Limitations and Compensating Controls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238DF4C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2" w:history="1">
        <w:r w:rsidR="003849E9" w:rsidRPr="003B3076">
          <w:rPr>
            <w:rStyle w:val="Hyperlink"/>
          </w:rPr>
          <w:t>3.6 Review of Open Model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ADB52A7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3" w:history="1">
        <w:r w:rsidR="003849E9" w:rsidRPr="003B3076">
          <w:rPr>
            <w:rStyle w:val="Hyperlink"/>
          </w:rPr>
          <w:t>3.7 Ongoing Monitoring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_Toc22290853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AFECE05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4" w:history="1">
        <w:r w:rsidR="003849E9" w:rsidRPr="003B3076">
          <w:rPr>
            <w:rStyle w:val="Hyperlink"/>
          </w:rPr>
          <w:t>3.8 Additional Independent Validation Testing and Analysis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_Toc22290854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C3291AD" w14:textId="77777777" w:rsidR="003849E9" w:rsidRDefault="00E6213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55" w:history="1">
        <w:r w:rsidR="003849E9" w:rsidRPr="003B3076">
          <w:rPr>
            <w:rStyle w:val="Hyperlink"/>
          </w:rPr>
          <w:t>4. Review Conclusion and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_Toc22290855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B0B5710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6" w:history="1">
        <w:r w:rsidR="003849E9" w:rsidRPr="003B3076">
          <w:rPr>
            <w:rStyle w:val="Hyperlink"/>
          </w:rPr>
          <w:t>4.1 Review Outcome Overview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_Toc22290856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D17EA03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7" w:history="1">
        <w:r w:rsidR="003849E9" w:rsidRPr="003B3076">
          <w:rPr>
            <w:rStyle w:val="Hyperlink"/>
          </w:rPr>
          <w:t>4.2 Validation Findings and Agreed Actions as a Result of Periodic Review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9794FD3" w14:textId="77777777" w:rsidR="003849E9" w:rsidRDefault="00E6213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58" w:history="1">
        <w:r w:rsidR="003849E9" w:rsidRPr="003B3076">
          <w:rPr>
            <w:rStyle w:val="Hyperlink"/>
          </w:rPr>
          <w:t>5. Document Control Information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3DF85095" w14:textId="77777777" w:rsidR="003849E9" w:rsidRDefault="00E62132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9" w:history="1">
        <w:r w:rsidR="003849E9" w:rsidRPr="003B3076">
          <w:rPr>
            <w:rStyle w:val="Hyperlink"/>
          </w:rPr>
          <w:t>5.1 Periodic Review Repository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A383293" w14:textId="77777777" w:rsidR="003849E9" w:rsidRDefault="00E62132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0" w:history="1">
        <w:r w:rsidR="003849E9" w:rsidRPr="003B3076">
          <w:rPr>
            <w:rStyle w:val="Hyperlink"/>
          </w:rPr>
          <w:t>Notation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8F9386C" w14:textId="77777777" w:rsidR="003849E9" w:rsidRDefault="00E62132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1" w:history="1">
        <w:r w:rsidR="003849E9" w:rsidRPr="003B3076">
          <w:rPr>
            <w:rStyle w:val="Hyperlink"/>
          </w:rPr>
          <w:t>References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BF66D5C" w14:textId="77777777" w:rsidR="003849E9" w:rsidRDefault="00E62132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2" w:history="1">
        <w:r w:rsidR="003849E9" w:rsidRPr="003B3076">
          <w:rPr>
            <w:rStyle w:val="Hyperlink"/>
          </w:rPr>
          <w:t>MRM Validation Periodic Review  Template Version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7CE525D" w14:textId="77777777" w:rsidR="00F66492" w:rsidRPr="00134116" w:rsidRDefault="00F66492" w:rsidP="00F66492">
      <w:pPr>
        <w:rPr>
          <w:noProof/>
        </w:rPr>
        <w:sectPr w:rsidR="00F66492" w:rsidRPr="00134116" w:rsidSect="00DE1C35">
          <w:headerReference w:type="default" r:id="rId16"/>
          <w:footerReference w:type="default" r:id="rId17"/>
          <w:pgSz w:w="11909" w:h="16834" w:code="9"/>
          <w:pgMar w:top="1418" w:right="1134" w:bottom="1134" w:left="1134" w:header="568" w:footer="374" w:gutter="0"/>
          <w:pgNumType w:fmt="lowerRoman"/>
          <w:cols w:space="720"/>
          <w:noEndnote/>
          <w:docGrid w:linePitch="272"/>
        </w:sectPr>
      </w:pPr>
      <w:r w:rsidRPr="00962DBA">
        <w:rPr>
          <w:rFonts w:asciiTheme="majorHAnsi" w:hAnsiTheme="majorHAnsi"/>
          <w:color w:val="255B89" w:themeColor="accent1"/>
        </w:rPr>
        <w:fldChar w:fldCharType="end"/>
      </w:r>
    </w:p>
    <w:p w14:paraId="713AA202" w14:textId="77777777" w:rsidR="00A052B2" w:rsidRPr="00AF2F5E" w:rsidRDefault="00A052B2" w:rsidP="0020685B">
      <w:pPr>
        <w:rPr>
          <w:rFonts w:asciiTheme="majorHAnsi" w:hAnsiTheme="majorHAnsi"/>
          <w:b/>
          <w:smallCaps/>
          <w:sz w:val="32"/>
        </w:rPr>
      </w:pPr>
      <w:r w:rsidRPr="00AF2F5E">
        <w:rPr>
          <w:rFonts w:asciiTheme="majorHAnsi" w:hAnsiTheme="majorHAnsi"/>
          <w:b/>
          <w:smallCaps/>
          <w:sz w:val="32"/>
        </w:rPr>
        <w:lastRenderedPageBreak/>
        <w:t xml:space="preserve">Summary of Validation </w:t>
      </w:r>
      <w:r w:rsidR="007A6683">
        <w:rPr>
          <w:rFonts w:asciiTheme="majorHAnsi" w:hAnsiTheme="majorHAnsi"/>
          <w:b/>
          <w:smallCaps/>
          <w:sz w:val="32"/>
        </w:rPr>
        <w:t xml:space="preserve">Periodic Review </w:t>
      </w:r>
      <w:r w:rsidRPr="00AF2F5E">
        <w:rPr>
          <w:rFonts w:asciiTheme="majorHAnsi" w:hAnsiTheme="majorHAnsi"/>
          <w:b/>
          <w:smallCaps/>
          <w:sz w:val="32"/>
        </w:rPr>
        <w:t>Outcome</w:t>
      </w:r>
    </w:p>
    <w:p w14:paraId="716619F7" w14:textId="77777777" w:rsidR="006B09F1" w:rsidRPr="00962DBA" w:rsidRDefault="006B09F1" w:rsidP="006B09F1">
      <w:pPr>
        <w:rPr>
          <w:color w:val="5CB3FF" w:themeColor="accent6" w:themeTint="66"/>
        </w:rPr>
      </w:pPr>
    </w:p>
    <w:p w14:paraId="74FF00A7" w14:textId="77777777" w:rsidR="0020685B" w:rsidRPr="00962DBA" w:rsidRDefault="00A052B2" w:rsidP="006B09F1">
      <w:pPr>
        <w:rPr>
          <w:rStyle w:val="GuidanceText"/>
          <w:color w:val="255B89" w:themeColor="accent1"/>
        </w:rPr>
      </w:pPr>
      <w:r w:rsidRPr="00962DBA">
        <w:rPr>
          <w:rStyle w:val="GuidanceText"/>
          <w:color w:val="255B89" w:themeColor="accent1"/>
        </w:rPr>
        <w:t xml:space="preserve">This MRM </w:t>
      </w:r>
      <w:r w:rsidR="007A6683">
        <w:rPr>
          <w:rStyle w:val="GuidanceText"/>
          <w:color w:val="255B89" w:themeColor="accent1"/>
        </w:rPr>
        <w:t>periodic review</w:t>
      </w:r>
      <w:r w:rsidRPr="00962DBA">
        <w:rPr>
          <w:rStyle w:val="GuidanceText"/>
          <w:color w:val="255B89" w:themeColor="accent1"/>
        </w:rPr>
        <w:t xml:space="preserve"> covers model </w:t>
      </w:r>
      <w:r w:rsidR="007D2F69">
        <w:rPr>
          <w:color w:val="255B89" w:themeColor="accent1"/>
        </w:rPr>
        <w:t>Corporate Credit Rating Model</w:t>
      </w:r>
      <w:r w:rsidRPr="00962DBA">
        <w:rPr>
          <w:rStyle w:val="GuidanceText"/>
          <w:color w:val="255B89" w:themeColor="accent1"/>
        </w:rPr>
        <w:t xml:space="preserve"> under </w:t>
      </w:r>
      <w:proofErr w:type="spellStart"/>
      <w:r w:rsidR="008F0C17" w:rsidRPr="00962DBA">
        <w:rPr>
          <w:rStyle w:val="GuidanceText"/>
          <w:color w:val="255B89" w:themeColor="accent1"/>
        </w:rPr>
        <w:t>ImProve</w:t>
      </w:r>
      <w:proofErr w:type="spellEnd"/>
      <w:r w:rsidR="008F0C17" w:rsidRPr="00962DBA">
        <w:rPr>
          <w:rStyle w:val="GuidanceText"/>
          <w:color w:val="255B89" w:themeColor="accent1"/>
        </w:rPr>
        <w:t xml:space="preserve"> </w:t>
      </w:r>
      <w:r w:rsidRPr="00962DBA">
        <w:rPr>
          <w:rStyle w:val="GuidanceText"/>
          <w:color w:val="255B89" w:themeColor="accent1"/>
        </w:rPr>
        <w:t xml:space="preserve">ID </w:t>
      </w:r>
      <w:r w:rsidR="007D2F69">
        <w:rPr>
          <w:rStyle w:val="GuidanceText"/>
          <w:color w:val="255B89" w:themeColor="accent1"/>
        </w:rPr>
        <w:t>GMXXXX</w:t>
      </w:r>
      <w:r w:rsidR="00DF0A9A">
        <w:rPr>
          <w:rStyle w:val="GuidanceText"/>
          <w:color w:val="255B89" w:themeColor="accent1"/>
        </w:rPr>
        <w:t>.</w:t>
      </w:r>
      <w:r w:rsidRPr="00962DBA">
        <w:rPr>
          <w:rStyle w:val="GuidanceText"/>
          <w:color w:val="255B89" w:themeColor="accent1"/>
        </w:rPr>
        <w:t xml:space="preserve"> the </w:t>
      </w:r>
      <w:r w:rsidR="00DF0A9A">
        <w:rPr>
          <w:rStyle w:val="GuidanceText"/>
          <w:color w:val="255B89" w:themeColor="accent1"/>
        </w:rPr>
        <w:t>periodic review</w:t>
      </w:r>
      <w:r w:rsidR="00DF0A9A" w:rsidRPr="00962DBA">
        <w:rPr>
          <w:rStyle w:val="GuidanceText"/>
          <w:color w:val="255B89" w:themeColor="accent1"/>
        </w:rPr>
        <w:t xml:space="preserve"> </w:t>
      </w:r>
      <w:r w:rsidRPr="00962DBA">
        <w:rPr>
          <w:rStyle w:val="GuidanceText"/>
          <w:color w:val="255B89" w:themeColor="accent1"/>
        </w:rPr>
        <w:t xml:space="preserve">outcome </w:t>
      </w:r>
      <w:proofErr w:type="gramStart"/>
      <w:r w:rsidRPr="00962DBA">
        <w:rPr>
          <w:rStyle w:val="GuidanceText"/>
          <w:color w:val="255B89" w:themeColor="accent1"/>
        </w:rPr>
        <w:t>is:</w:t>
      </w:r>
      <w:proofErr w:type="gramEnd"/>
      <w:r w:rsidR="00AE483B" w:rsidRPr="00AE483B">
        <w:rPr>
          <w:rStyle w:val="GuidanceText"/>
          <w:color w:val="255B89" w:themeColor="accent1"/>
        </w:rPr>
        <w:t xml:space="preserve"> </w:t>
      </w:r>
      <w:r w:rsidR="007D2F69">
        <w:rPr>
          <w:rStyle w:val="GuidanceText"/>
          <w:i/>
          <w:color w:val="255B89" w:themeColor="accent1"/>
        </w:rPr>
        <w:t>t</w:t>
      </w:r>
      <w:r w:rsidR="005C30FF" w:rsidRPr="000604CC">
        <w:rPr>
          <w:rStyle w:val="GuidanceText"/>
          <w:i/>
          <w:color w:val="255B89" w:themeColor="accent1"/>
        </w:rPr>
        <w:t>he model is satisfactory but require</w:t>
      </w:r>
      <w:r w:rsidR="007D2F69">
        <w:rPr>
          <w:rStyle w:val="GuidanceText"/>
          <w:i/>
          <w:color w:val="255B89" w:themeColor="accent1"/>
        </w:rPr>
        <w:t>s actions.</w:t>
      </w:r>
    </w:p>
    <w:p w14:paraId="75C90478" w14:textId="77777777" w:rsidR="00837D37" w:rsidRDefault="00837D37" w:rsidP="006B09F1">
      <w:pPr>
        <w:rPr>
          <w:color w:val="255B89" w:themeColor="accent1"/>
          <w:u w:val="single"/>
        </w:rPr>
      </w:pPr>
    </w:p>
    <w:p w14:paraId="3BBD6EE6" w14:textId="77777777" w:rsidR="00837D37" w:rsidRPr="003242F2" w:rsidRDefault="00837D37" w:rsidP="006B09F1">
      <w:pPr>
        <w:rPr>
          <w:b/>
          <w:color w:val="000000" w:themeColor="text1"/>
        </w:rPr>
      </w:pPr>
      <w:r w:rsidRPr="003242F2">
        <w:rPr>
          <w:b/>
          <w:color w:val="000000" w:themeColor="text1"/>
        </w:rPr>
        <w:t>Tier</w:t>
      </w:r>
    </w:p>
    <w:p w14:paraId="6D543868" w14:textId="77777777" w:rsidR="007872C7" w:rsidRDefault="002355F8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 model tier is Tier 2</w:t>
      </w:r>
      <w:r w:rsidR="007872C7" w:rsidRPr="007872C7">
        <w:rPr>
          <w:rStyle w:val="GuidanceText"/>
          <w:color w:val="255B89" w:themeColor="accent1"/>
        </w:rPr>
        <w:t xml:space="preserve"> due to following reasons: </w:t>
      </w:r>
    </w:p>
    <w:p w14:paraId="5304D93A" w14:textId="77777777" w:rsidR="007872C7" w:rsidRP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 xml:space="preserve">Reliance: </w:t>
      </w:r>
      <w:r w:rsidRPr="007872C7">
        <w:rPr>
          <w:rStyle w:val="GuidanceText"/>
          <w:color w:val="255B89" w:themeColor="accent1"/>
        </w:rPr>
        <w:t xml:space="preserve">High </w:t>
      </w:r>
    </w:p>
    <w:p w14:paraId="7C0E7230" w14:textId="77777777" w:rsid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Materiality: High</w:t>
      </w:r>
    </w:p>
    <w:p w14:paraId="513F9FC3" w14:textId="77777777" w:rsid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Design Complexity: Medium</w:t>
      </w:r>
      <w:r w:rsidRPr="007872C7">
        <w:rPr>
          <w:rStyle w:val="GuidanceText"/>
          <w:color w:val="255B89" w:themeColor="accent1"/>
        </w:rPr>
        <w:t xml:space="preserve"> </w:t>
      </w:r>
    </w:p>
    <w:p w14:paraId="10E0CD4A" w14:textId="77777777" w:rsidR="007872C7" w:rsidRP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Operational Complexity: Low</w:t>
      </w:r>
      <w:r w:rsidRPr="007872C7">
        <w:rPr>
          <w:rStyle w:val="GuidanceText"/>
          <w:color w:val="255B89" w:themeColor="accent1"/>
        </w:rPr>
        <w:t xml:space="preserve"> </w:t>
      </w:r>
    </w:p>
    <w:p w14:paraId="1B30545F" w14:textId="77777777" w:rsidR="00DF0A9A" w:rsidRPr="00962DBA" w:rsidRDefault="00DF0A9A" w:rsidP="006B09F1">
      <w:pPr>
        <w:rPr>
          <w:rStyle w:val="GuidanceText"/>
          <w:color w:val="255B89" w:themeColor="accent1"/>
        </w:rPr>
      </w:pPr>
    </w:p>
    <w:p w14:paraId="282174BD" w14:textId="77777777" w:rsidR="006B09F1" w:rsidRDefault="006B09F1" w:rsidP="006B09F1">
      <w:pPr>
        <w:rPr>
          <w:b/>
          <w:color w:val="000000" w:themeColor="text1"/>
        </w:rPr>
      </w:pPr>
    </w:p>
    <w:p w14:paraId="2688414A" w14:textId="77777777" w:rsidR="00A052B2" w:rsidRPr="006B09F1" w:rsidRDefault="00A052B2" w:rsidP="006B09F1">
      <w:pPr>
        <w:rPr>
          <w:b/>
          <w:color w:val="000000" w:themeColor="text1"/>
        </w:rPr>
      </w:pPr>
      <w:r w:rsidRPr="006B09F1">
        <w:rPr>
          <w:b/>
          <w:color w:val="000000" w:themeColor="text1"/>
        </w:rPr>
        <w:t>Findings</w:t>
      </w:r>
    </w:p>
    <w:p w14:paraId="543D8A6D" w14:textId="77777777" w:rsidR="007872C7" w:rsidRPr="007872C7" w:rsidRDefault="007872C7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There are no</w:t>
      </w:r>
      <w:r w:rsidRPr="007872C7">
        <w:rPr>
          <w:rStyle w:val="GuidanceText"/>
          <w:color w:val="255B89" w:themeColor="accent1"/>
        </w:rPr>
        <w:t xml:space="preserve"> finding</w:t>
      </w:r>
      <w:r>
        <w:rPr>
          <w:rStyle w:val="GuidanceText"/>
          <w:color w:val="255B89" w:themeColor="accent1"/>
        </w:rPr>
        <w:t>s</w:t>
      </w:r>
      <w:r w:rsidRPr="007872C7">
        <w:rPr>
          <w:rStyle w:val="GuidanceText"/>
          <w:color w:val="255B89" w:themeColor="accent1"/>
        </w:rPr>
        <w:t xml:space="preserve"> raised as a part of cu</w:t>
      </w:r>
      <w:r>
        <w:rPr>
          <w:rStyle w:val="GuidanceText"/>
          <w:color w:val="255B89" w:themeColor="accent1"/>
        </w:rPr>
        <w:t>rrent periodic review. There is one o</w:t>
      </w:r>
      <w:r w:rsidRPr="007872C7">
        <w:rPr>
          <w:rStyle w:val="GuidanceText"/>
          <w:color w:val="255B89" w:themeColor="accent1"/>
        </w:rPr>
        <w:t>pen severity-</w:t>
      </w:r>
    </w:p>
    <w:p w14:paraId="57F44991" w14:textId="051FF3F4" w:rsidR="007872C7" w:rsidRDefault="007872C7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2 finding</w:t>
      </w:r>
      <w:r w:rsidRPr="007872C7">
        <w:rPr>
          <w:rStyle w:val="GuidanceText"/>
          <w:color w:val="255B89" w:themeColor="accent1"/>
        </w:rPr>
        <w:t xml:space="preserve"> around documentation and </w:t>
      </w:r>
      <w:r>
        <w:rPr>
          <w:rStyle w:val="GuidanceText"/>
          <w:color w:val="255B89" w:themeColor="accent1"/>
        </w:rPr>
        <w:t>one severity-3 finding around implementation raised as a part of a previous revalidation. The details of all the findings are stated below:</w:t>
      </w:r>
    </w:p>
    <w:p w14:paraId="51B734F0" w14:textId="65226122" w:rsidR="007872C7" w:rsidRDefault="00B973C9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It was about a week later that Edward Mottisfont rang David Blake up on the
telephone and begged him in agitated accents, to come to Mr. Mottisfont without
delay.</w:t>
      </w:r>
    </w:p>
    <w:p w14:paraId="51B734F0" w14:textId="65226122" w:rsidR="007872C7" w:rsidRDefault="00B973C9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
“It’s another attack—a very bad one,” said Edward in the hall. His voice shook a
little, and he seemed very nervous. David thought it was certainly a bad attack.
He also thought it a strange one. The old man was in great pain, and very ill.
Elizabeth Chantrey was in the room, but after a glance at his patient, David
sent her away. As she went she made a movement to take up an empty cup which
stood on the small table beside the bed, and old Mr. Edward Mottisfont fairly
snapped at her.</w:t>
      </w:r>
    </w:p>
    <w:p w14:paraId="51B734F0" w14:textId="65226122" w:rsidR="007872C7" w:rsidRDefault="00B973C9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
“Leave it, will you—I’ve stopped Edward taking it twice. Leave it, I say!”</w:t>
      </w:r>
    </w:p>
    <w:p w14:paraId="72F552EE" w14:textId="77777777" w:rsidR="00B973C9" w:rsidRDefault="00B973C9" w:rsidP="007872C7">
      <w:pPr>
        <w:rPr>
          <w:rStyle w:val="GuidanceText"/>
          <w:color w:val="255B89" w:themeColor="accent1"/>
        </w:rPr>
      </w:pPr>
    </w:p>
    <w:p w14:paraId="7C76BF4A" w14:textId="77777777" w:rsidR="007872C7" w:rsidRDefault="007872C7" w:rsidP="007872C7">
      <w:pPr>
        <w:rPr>
          <w:rStyle w:val="GuidanceText"/>
          <w:b/>
          <w:color w:val="255B89" w:themeColor="accent1"/>
        </w:rPr>
      </w:pPr>
      <w:r w:rsidRPr="007872C7">
        <w:rPr>
          <w:rStyle w:val="GuidanceText"/>
          <w:b/>
          <w:color w:val="255B89" w:themeColor="accent1"/>
        </w:rPr>
        <w:t>Severity 2 documentation finding:</w:t>
      </w:r>
    </w:p>
    <w:p w14:paraId="72956D7F" w14:textId="77777777" w:rsidR="007872C7" w:rsidRPr="007872C7" w:rsidRDefault="007872C7" w:rsidP="007872C7">
      <w:pPr>
        <w:rPr>
          <w:rStyle w:val="GuidanceText"/>
          <w:color w:val="255B89" w:themeColor="accent1"/>
        </w:rPr>
      </w:pPr>
      <w:r w:rsidRPr="007872C7">
        <w:rPr>
          <w:rStyle w:val="GuidanceText"/>
          <w:color w:val="255B89" w:themeColor="accent1"/>
        </w:rPr>
        <w:t xml:space="preserve">The model documentation is not sufficiently detailed to permit the model validator to assess the methodology in detail. </w:t>
      </w:r>
      <w:proofErr w:type="gramStart"/>
      <w:r w:rsidRPr="007872C7">
        <w:rPr>
          <w:rStyle w:val="GuidanceText"/>
          <w:color w:val="255B89" w:themeColor="accent1"/>
        </w:rPr>
        <w:t>In particular the</w:t>
      </w:r>
      <w:proofErr w:type="gramEnd"/>
      <w:r w:rsidRPr="007872C7">
        <w:rPr>
          <w:rStyle w:val="GuidanceText"/>
          <w:color w:val="255B89" w:themeColor="accent1"/>
        </w:rPr>
        <w:t xml:space="preserve"> calibration process, and the source of data for this step is not described. </w:t>
      </w:r>
      <w:r w:rsidR="006E7EF7">
        <w:rPr>
          <w:rStyle w:val="GuidanceText"/>
          <w:color w:val="255B89" w:themeColor="accent1"/>
        </w:rPr>
        <w:t>[IDXX1]</w:t>
      </w:r>
    </w:p>
    <w:p w14:paraId="69968577" w14:textId="77777777" w:rsidR="006B09F1" w:rsidRDefault="006B09F1" w:rsidP="006B09F1">
      <w:pPr>
        <w:rPr>
          <w:rStyle w:val="GuidanceText"/>
          <w:color w:val="255B89" w:themeColor="accent1"/>
        </w:rPr>
      </w:pPr>
    </w:p>
    <w:p w14:paraId="4E8B0876" w14:textId="77777777" w:rsidR="007872C7" w:rsidRPr="007872C7" w:rsidRDefault="007872C7" w:rsidP="006B09F1">
      <w:pPr>
        <w:rPr>
          <w:b/>
          <w:color w:val="255B89" w:themeColor="accent1"/>
        </w:rPr>
      </w:pPr>
      <w:r w:rsidRPr="007872C7">
        <w:rPr>
          <w:rStyle w:val="GuidanceText"/>
          <w:b/>
          <w:color w:val="255B89" w:themeColor="accent1"/>
        </w:rPr>
        <w:t>Severity 3 implementation finding:</w:t>
      </w:r>
    </w:p>
    <w:p w14:paraId="46D075BA" w14:textId="77777777" w:rsidR="007872C7" w:rsidRPr="007872C7" w:rsidRDefault="007872C7" w:rsidP="006B09F1">
      <w:pPr>
        <w:rPr>
          <w:color w:val="000000" w:themeColor="text1"/>
        </w:rPr>
      </w:pPr>
      <w:r w:rsidRPr="007872C7">
        <w:rPr>
          <w:rStyle w:val="GuidanceText"/>
          <w:color w:val="255B89" w:themeColor="accent1"/>
        </w:rPr>
        <w:t>There is an error in the model implementation: formula 4 in the model documentation is incorrectly implemented. Model owner testing has demonstrated however that the impact is not material.</w:t>
      </w:r>
      <w:r w:rsidR="006E7EF7">
        <w:rPr>
          <w:rStyle w:val="GuidanceText"/>
          <w:color w:val="255B89" w:themeColor="accent1"/>
        </w:rPr>
        <w:t xml:space="preserve"> [IDXX2].</w:t>
      </w:r>
    </w:p>
    <w:p w14:paraId="464138C3" w14:textId="77777777" w:rsidR="007872C7" w:rsidRDefault="007872C7" w:rsidP="006B09F1">
      <w:pPr>
        <w:rPr>
          <w:b/>
          <w:color w:val="000000" w:themeColor="text1"/>
        </w:rPr>
      </w:pPr>
    </w:p>
    <w:p w14:paraId="4F2B62A9" w14:textId="77777777" w:rsidR="00A052B2" w:rsidRPr="006B09F1" w:rsidRDefault="00A052B2" w:rsidP="006B09F1">
      <w:pPr>
        <w:rPr>
          <w:color w:val="5CB3FF" w:themeColor="accent6" w:themeTint="66"/>
        </w:rPr>
      </w:pPr>
      <w:r w:rsidRPr="006B09F1">
        <w:rPr>
          <w:b/>
          <w:color w:val="000000" w:themeColor="text1"/>
        </w:rPr>
        <w:t>Recommendations</w:t>
      </w:r>
    </w:p>
    <w:p w14:paraId="4E74D4B8" w14:textId="77777777" w:rsidR="00A052B2" w:rsidRPr="00962DBA" w:rsidRDefault="007872C7" w:rsidP="006B09F1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No recommendations were given in this periodic review</w:t>
      </w:r>
    </w:p>
    <w:p w14:paraId="73118330" w14:textId="77777777" w:rsidR="001962FD" w:rsidRPr="00962DBA" w:rsidRDefault="001962FD">
      <w:pPr>
        <w:rPr>
          <w:rStyle w:val="GuidanceText"/>
          <w:color w:val="255B89" w:themeColor="accent1"/>
        </w:rPr>
      </w:pPr>
      <w:r w:rsidRPr="00962DBA">
        <w:rPr>
          <w:rStyle w:val="GuidanceText"/>
          <w:color w:val="255B89" w:themeColor="accent1"/>
        </w:rPr>
        <w:br w:type="page"/>
      </w:r>
    </w:p>
    <w:p w14:paraId="01E2BB4F" w14:textId="77777777" w:rsidR="001962FD" w:rsidRPr="0013017C" w:rsidRDefault="001962FD" w:rsidP="001962FD">
      <w:pPr>
        <w:pStyle w:val="Heading2"/>
      </w:pPr>
      <w:bookmarkStart w:id="11" w:name="_Ref9449448"/>
      <w:bookmarkStart w:id="12" w:name="_Toc12384489"/>
      <w:bookmarkStart w:id="13" w:name="_Toc11850763"/>
      <w:bookmarkStart w:id="14" w:name="_Toc9345771"/>
      <w:bookmarkStart w:id="15" w:name="_Toc11424643"/>
      <w:bookmarkStart w:id="16" w:name="_Toc12340653"/>
      <w:bookmarkStart w:id="17" w:name="_Toc12049705"/>
      <w:bookmarkStart w:id="18" w:name="_Toc22290837"/>
      <w:r>
        <w:lastRenderedPageBreak/>
        <w:t>Executive Summary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2386458" w14:textId="77777777" w:rsidR="000D4CEA" w:rsidRPr="000D4CEA" w:rsidRDefault="0031353A" w:rsidP="000D4CEA">
      <w:pPr>
        <w:pStyle w:val="Heading3"/>
        <w:numPr>
          <w:ilvl w:val="1"/>
          <w:numId w:val="9"/>
        </w:numPr>
      </w:pPr>
      <w:bookmarkStart w:id="19" w:name="_Toc12384490"/>
      <w:bookmarkStart w:id="20" w:name="_Toc11850764"/>
      <w:bookmarkStart w:id="21" w:name="_Toc9345772"/>
      <w:bookmarkStart w:id="22" w:name="_Toc11424644"/>
      <w:bookmarkStart w:id="23" w:name="_Toc12340654"/>
      <w:bookmarkStart w:id="24" w:name="_Toc12049706"/>
      <w:bookmarkStart w:id="25" w:name="_Toc22290838"/>
      <w:bookmarkStart w:id="26" w:name="_Toc8668616"/>
      <w:r w:rsidRPr="00953DD7">
        <w:t>Model Purpose and Intended Use</w:t>
      </w:r>
      <w:bookmarkEnd w:id="19"/>
      <w:bookmarkEnd w:id="20"/>
      <w:bookmarkEnd w:id="21"/>
      <w:bookmarkEnd w:id="22"/>
      <w:bookmarkEnd w:id="23"/>
      <w:bookmarkEnd w:id="24"/>
      <w:bookmarkEnd w:id="25"/>
      <w:r w:rsidRPr="006B09F1">
        <w:t xml:space="preserve"> </w:t>
      </w:r>
      <w:bookmarkEnd w:id="26"/>
    </w:p>
    <w:p w14:paraId="786E68F9" w14:textId="77777777" w:rsidR="00903A0E" w:rsidRPr="002979A2" w:rsidRDefault="002979A2" w:rsidP="002979A2">
      <w:pPr>
        <w:rPr>
          <w:rStyle w:val="GuidanceText"/>
          <w:color w:val="255B89" w:themeColor="accent1"/>
        </w:rPr>
      </w:pPr>
      <w:r w:rsidRPr="002979A2">
        <w:rPr>
          <w:rStyle w:val="GuidanceText"/>
          <w:color w:val="255B89" w:themeColor="accent1"/>
        </w:rPr>
        <w:t>The model generates through-the-cycle credit ratings for corporate obligors which are then used for regulatory and economic capital calculations</w:t>
      </w:r>
      <w:r>
        <w:rPr>
          <w:rStyle w:val="GuidanceText"/>
          <w:color w:val="255B89" w:themeColor="accent1"/>
        </w:rPr>
        <w:t>. The model is applied to all Credit Suisse legal entities including CUSO.</w:t>
      </w:r>
    </w:p>
    <w:p w14:paraId="3EBE03AE" w14:textId="77777777" w:rsidR="00A72B7C" w:rsidRDefault="00ED3131" w:rsidP="008F0C17">
      <w:pPr>
        <w:pStyle w:val="Heading3"/>
        <w:numPr>
          <w:ilvl w:val="1"/>
          <w:numId w:val="9"/>
        </w:numPr>
      </w:pPr>
      <w:bookmarkStart w:id="27" w:name="_Toc14710886"/>
      <w:bookmarkStart w:id="28" w:name="_Toc14710887"/>
      <w:bookmarkStart w:id="29" w:name="_Toc14710888"/>
      <w:bookmarkStart w:id="30" w:name="_Toc14710889"/>
      <w:bookmarkStart w:id="31" w:name="_Toc12340655"/>
      <w:bookmarkStart w:id="32" w:name="_Toc12049707"/>
      <w:bookmarkStart w:id="33" w:name="_Toc12384491"/>
      <w:bookmarkStart w:id="34" w:name="_Toc11850765"/>
      <w:bookmarkStart w:id="35" w:name="_Toc9345773"/>
      <w:bookmarkStart w:id="36" w:name="_Toc11424645"/>
      <w:bookmarkStart w:id="37" w:name="_Toc22290839"/>
      <w:bookmarkEnd w:id="27"/>
      <w:bookmarkEnd w:id="28"/>
      <w:bookmarkEnd w:id="29"/>
      <w:bookmarkEnd w:id="30"/>
      <w:r w:rsidRPr="00953DD7">
        <w:t xml:space="preserve">Model </w:t>
      </w:r>
      <w:r>
        <w:t>Description</w:t>
      </w:r>
      <w:bookmarkStart w:id="38" w:name="_Toc8761900"/>
      <w:bookmarkStart w:id="39" w:name="_Toc8761993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AA0015B" w14:textId="77777777" w:rsidR="009E60BD" w:rsidRPr="00962DBA" w:rsidRDefault="002979A2" w:rsidP="000D2CDA">
      <w:pPr>
        <w:rPr>
          <w:rStyle w:val="GuidanceText"/>
          <w:color w:val="255B89" w:themeColor="accent1"/>
        </w:rPr>
      </w:pPr>
      <w:r w:rsidRPr="002979A2">
        <w:rPr>
          <w:rStyle w:val="GuidanceText"/>
          <w:color w:val="255B89" w:themeColor="accent1"/>
        </w:rPr>
        <w:t>An ordered logistic regression is performed using various financial ratios. Calibration is through an external data set. However, due to the small number of historical defaults, the Pluto-</w:t>
      </w:r>
      <w:proofErr w:type="spellStart"/>
      <w:r w:rsidRPr="002979A2">
        <w:rPr>
          <w:rStyle w:val="GuidanceText"/>
          <w:color w:val="255B89" w:themeColor="accent1"/>
        </w:rPr>
        <w:t>Tasche</w:t>
      </w:r>
      <w:proofErr w:type="spellEnd"/>
      <w:r w:rsidRPr="002979A2">
        <w:rPr>
          <w:rStyle w:val="GuidanceText"/>
          <w:color w:val="255B89" w:themeColor="accent1"/>
        </w:rPr>
        <w:t xml:space="preserve"> method is additionally employed to place a limit on the default probability.</w:t>
      </w:r>
    </w:p>
    <w:p w14:paraId="0760BD0E" w14:textId="77777777" w:rsidR="00EA0CDC" w:rsidRDefault="00EA0CDC" w:rsidP="008F0C17">
      <w:pPr>
        <w:pStyle w:val="Heading3"/>
        <w:numPr>
          <w:ilvl w:val="1"/>
          <w:numId w:val="9"/>
        </w:numPr>
      </w:pPr>
      <w:bookmarkStart w:id="40" w:name="_Toc14710891"/>
      <w:bookmarkStart w:id="41" w:name="_Toc10812726"/>
      <w:bookmarkStart w:id="42" w:name="_Toc12384492"/>
      <w:bookmarkStart w:id="43" w:name="_Toc11850766"/>
      <w:bookmarkStart w:id="44" w:name="_Toc9345774"/>
      <w:bookmarkStart w:id="45" w:name="_Toc11424646"/>
      <w:bookmarkStart w:id="46" w:name="_Toc12340656"/>
      <w:bookmarkStart w:id="47" w:name="_Toc12049708"/>
      <w:bookmarkStart w:id="48" w:name="_Toc22290840"/>
      <w:bookmarkEnd w:id="40"/>
      <w:bookmarkEnd w:id="41"/>
      <w:r>
        <w:t>Model Assumptions</w:t>
      </w:r>
      <w:bookmarkEnd w:id="42"/>
      <w:bookmarkEnd w:id="43"/>
      <w:bookmarkEnd w:id="44"/>
      <w:bookmarkEnd w:id="45"/>
      <w:bookmarkEnd w:id="46"/>
      <w:bookmarkEnd w:id="47"/>
      <w:r w:rsidR="007C7D2D">
        <w:t xml:space="preserve">, </w:t>
      </w:r>
      <w:r w:rsidR="007C7D2D" w:rsidRPr="001962FD">
        <w:t xml:space="preserve">Limitations </w:t>
      </w:r>
      <w:r w:rsidR="007C7D2D">
        <w:t>and Uncertainties</w:t>
      </w:r>
      <w:bookmarkEnd w:id="48"/>
    </w:p>
    <w:p w14:paraId="25417005" w14:textId="77777777" w:rsidR="00C135D4" w:rsidRP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key model assumptions an</w:t>
      </w:r>
      <w:r>
        <w:rPr>
          <w:rStyle w:val="GuidanceText"/>
          <w:color w:val="255B89" w:themeColor="accent1"/>
        </w:rPr>
        <w:t xml:space="preserve">d limitations of </w:t>
      </w:r>
      <w:proofErr w:type="gramStart"/>
      <w:r>
        <w:rPr>
          <w:rStyle w:val="GuidanceText"/>
          <w:color w:val="255B89" w:themeColor="accent1"/>
        </w:rPr>
        <w:t xml:space="preserve">the </w:t>
      </w:r>
      <w:r w:rsidRPr="00C135D4">
        <w:rPr>
          <w:rStyle w:val="GuidanceText"/>
          <w:color w:val="255B89" w:themeColor="accent1"/>
        </w:rPr>
        <w:t xml:space="preserve"> models</w:t>
      </w:r>
      <w:proofErr w:type="gramEnd"/>
      <w:r w:rsidRPr="00C135D4">
        <w:rPr>
          <w:rStyle w:val="GuidanceText"/>
          <w:color w:val="255B89" w:themeColor="accent1"/>
        </w:rPr>
        <w:t xml:space="preserve"> are: </w:t>
      </w:r>
    </w:p>
    <w:p w14:paraId="5A73308E" w14:textId="77777777" w:rsid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Assumptions: </w:t>
      </w:r>
    </w:p>
    <w:p w14:paraId="101A8F08" w14:textId="77777777" w:rsidR="00C135D4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calibration data set is representati</w:t>
      </w:r>
      <w:r>
        <w:rPr>
          <w:rStyle w:val="GuidanceText"/>
          <w:color w:val="255B89" w:themeColor="accent1"/>
        </w:rPr>
        <w:t>ve of the bank's portfolio</w:t>
      </w:r>
    </w:p>
    <w:p w14:paraId="65EDD868" w14:textId="77777777" w:rsidR="00F37B25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The defaults in the calibration dataset are </w:t>
      </w:r>
      <w:r w:rsidR="00F37B25">
        <w:rPr>
          <w:rStyle w:val="GuidanceText"/>
          <w:color w:val="255B89" w:themeColor="accent1"/>
        </w:rPr>
        <w:t>independent of one another</w:t>
      </w:r>
    </w:p>
    <w:p w14:paraId="7093F7F4" w14:textId="77777777" w:rsidR="00C135D4" w:rsidRPr="00C135D4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independent variables in the regression model are not significa</w:t>
      </w:r>
      <w:r w:rsidR="00F37B25">
        <w:rPr>
          <w:rStyle w:val="GuidanceText"/>
          <w:color w:val="255B89" w:themeColor="accent1"/>
        </w:rPr>
        <w:t xml:space="preserve">ntly </w:t>
      </w:r>
      <w:proofErr w:type="spellStart"/>
      <w:r w:rsidR="00F37B25">
        <w:rPr>
          <w:rStyle w:val="GuidanceText"/>
          <w:color w:val="255B89" w:themeColor="accent1"/>
        </w:rPr>
        <w:t>multicolinear</w:t>
      </w:r>
      <w:proofErr w:type="spellEnd"/>
    </w:p>
    <w:p w14:paraId="779C343D" w14:textId="77777777" w:rsidR="00C135D4" w:rsidRPr="00C135D4" w:rsidRDefault="00C135D4" w:rsidP="00C135D4">
      <w:pPr>
        <w:rPr>
          <w:rStyle w:val="GuidanceText"/>
          <w:color w:val="255B89" w:themeColor="accent1"/>
        </w:rPr>
      </w:pPr>
    </w:p>
    <w:p w14:paraId="3E8CF7E1" w14:textId="77777777" w:rsid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Limitations: </w:t>
      </w:r>
    </w:p>
    <w:p w14:paraId="410E45FC" w14:textId="77777777" w:rsidR="00F37B25" w:rsidRPr="00F37B25" w:rsidRDefault="00F37B25" w:rsidP="00F37B25">
      <w:pPr>
        <w:pStyle w:val="ListParagraph"/>
        <w:numPr>
          <w:ilvl w:val="0"/>
          <w:numId w:val="46"/>
        </w:numPr>
        <w:rPr>
          <w:rStyle w:val="GuidanceText"/>
          <w:color w:val="255B89" w:themeColor="accent1"/>
        </w:rPr>
      </w:pPr>
      <w:r w:rsidRPr="00F37B25">
        <w:rPr>
          <w:rStyle w:val="GuidanceText"/>
          <w:color w:val="255B89" w:themeColor="accent1"/>
        </w:rPr>
        <w:t>Low default portfolios are modelled using an upper bound to the PD</w:t>
      </w:r>
    </w:p>
    <w:p w14:paraId="5B9FA6D1" w14:textId="77777777" w:rsidR="00C135D4" w:rsidRPr="00C135D4" w:rsidRDefault="00C135D4" w:rsidP="00C135D4">
      <w:pPr>
        <w:rPr>
          <w:rStyle w:val="GuidanceText"/>
          <w:color w:val="255B89" w:themeColor="accent1"/>
        </w:rPr>
      </w:pPr>
    </w:p>
    <w:p w14:paraId="16CF8AB4" w14:textId="77777777" w:rsidR="00C135D4" w:rsidRP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For detailed assumptions and limitations, please refer to model document</w:t>
      </w:r>
      <w:r w:rsidR="006E7EF7">
        <w:rPr>
          <w:rStyle w:val="GuidanceText"/>
          <w:color w:val="255B89" w:themeColor="accent1"/>
        </w:rPr>
        <w:t>ation</w:t>
      </w:r>
      <w:r w:rsidRPr="00C135D4">
        <w:rPr>
          <w:rStyle w:val="GuidanceText"/>
          <w:color w:val="255B89" w:themeColor="accent1"/>
        </w:rPr>
        <w:t xml:space="preserve"> [1] and ongoing monitoring report [2].</w:t>
      </w:r>
    </w:p>
    <w:p w14:paraId="3308C8A6" w14:textId="77777777" w:rsidR="007C7D2D" w:rsidRDefault="007C7D2D" w:rsidP="008F0C17">
      <w:pPr>
        <w:pStyle w:val="Heading3"/>
        <w:numPr>
          <w:ilvl w:val="1"/>
          <w:numId w:val="9"/>
        </w:numPr>
      </w:pPr>
      <w:bookmarkStart w:id="49" w:name="_Toc14710893"/>
      <w:bookmarkStart w:id="50" w:name="_Toc14710894"/>
      <w:bookmarkStart w:id="51" w:name="_Toc22290841"/>
      <w:bookmarkStart w:id="52" w:name="_Toc8668624"/>
      <w:bookmarkStart w:id="53" w:name="_Toc12384494"/>
      <w:bookmarkStart w:id="54" w:name="_Toc11850768"/>
      <w:bookmarkStart w:id="55" w:name="_Toc9345776"/>
      <w:bookmarkStart w:id="56" w:name="_Toc11424648"/>
      <w:bookmarkStart w:id="57" w:name="_Toc12340658"/>
      <w:bookmarkStart w:id="58" w:name="_Toc12049710"/>
      <w:bookmarkEnd w:id="49"/>
      <w:bookmarkEnd w:id="50"/>
      <w:r>
        <w:t>Open Model Findings</w:t>
      </w:r>
      <w:bookmarkEnd w:id="51"/>
    </w:p>
    <w:p w14:paraId="7306570D" w14:textId="77777777" w:rsidR="006E7EF7" w:rsidRDefault="006E7EF7" w:rsidP="006E7EF7">
      <w:pPr>
        <w:rPr>
          <w:rStyle w:val="GuidanceText"/>
          <w:color w:val="255B89" w:themeColor="accent1"/>
        </w:rPr>
      </w:pPr>
      <w:r w:rsidRPr="006E7EF7">
        <w:rPr>
          <w:rStyle w:val="GuidanceText"/>
          <w:color w:val="255B89" w:themeColor="accent1"/>
        </w:rPr>
        <w:t>There is one open severity-2 finding around documentation and one severity-3 finding around implementation raised as a part of a previous revalidation</w:t>
      </w:r>
      <w:r w:rsidR="00B210DD">
        <w:rPr>
          <w:rStyle w:val="GuidanceText"/>
          <w:color w:val="255B89" w:themeColor="accent1"/>
        </w:rPr>
        <w:t xml:space="preserve"> [3]</w:t>
      </w:r>
      <w:r w:rsidRPr="006E7EF7">
        <w:rPr>
          <w:rStyle w:val="GuidanceText"/>
          <w:color w:val="255B89" w:themeColor="accent1"/>
        </w:rPr>
        <w:t>.</w:t>
      </w:r>
    </w:p>
    <w:tbl>
      <w:tblPr>
        <w:tblStyle w:val="CSstyle"/>
        <w:tblW w:w="0" w:type="auto"/>
        <w:tblLayout w:type="fixed"/>
        <w:tblLook w:val="0020" w:firstRow="1" w:lastRow="0" w:firstColumn="0" w:lastColumn="0" w:noHBand="0" w:noVBand="0"/>
      </w:tblPr>
      <w:tblGrid>
        <w:gridCol w:w="557"/>
        <w:gridCol w:w="1134"/>
        <w:gridCol w:w="993"/>
        <w:gridCol w:w="1417"/>
        <w:gridCol w:w="1804"/>
        <w:gridCol w:w="1181"/>
        <w:gridCol w:w="1181"/>
        <w:gridCol w:w="1181"/>
      </w:tblGrid>
      <w:tr w:rsidR="006E7EF7" w:rsidRPr="006E7EF7" w14:paraId="0DEC1C0C" w14:textId="77777777" w:rsidTr="00B21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55468A41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#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E32B542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ImProve 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4A60700E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Type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70B7A312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Model Risk Topic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4FF7EF83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Review Finding or Recommendation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75AC45BC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Ref in Report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6CFC32A2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Internal Deadline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222F5C13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Owner </w:t>
            </w:r>
          </w:p>
        </w:tc>
      </w:tr>
      <w:tr w:rsidR="006E7EF7" w:rsidRPr="006E7EF7" w14:paraId="506B6655" w14:textId="77777777" w:rsidTr="00B21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35FCB55A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1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3AC611FE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XX1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ACFE03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Severity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16999089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Documentation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1C4A8A46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Inadequate documentation of methodology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72A7633D" w14:textId="77777777" w:rsidR="006E7EF7" w:rsidRPr="006E7EF7" w:rsidRDefault="00B210DD" w:rsidP="00B210DD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Raised in a previous revalidation</w:t>
            </w:r>
            <w:r w:rsidR="006E7EF7" w:rsidRPr="006E7EF7">
              <w:rPr>
                <w:rFonts w:ascii="Credit Suisse Type" w:hAnsi="Credit Suisse Type" w:cs="Credit Suisse Type"/>
                <w:color w:val="000000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1A9703C3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01.10.2020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2E781932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John Smith</w:t>
            </w:r>
          </w:p>
        </w:tc>
      </w:tr>
      <w:tr w:rsidR="006E7EF7" w:rsidRPr="006E7EF7" w14:paraId="6FF8600D" w14:textId="77777777" w:rsidTr="00B21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4341BC8C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2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4BEB0F64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XX2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13BA4294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Severity 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6B98D3AC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60FD5841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Error in implementation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722FAFAB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Raised in a previous revalidation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2A732F34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01.10.2020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1FE6AFF0" w14:textId="77777777" w:rsidR="006E7EF7" w:rsidRPr="006E7EF7" w:rsidRDefault="00B210DD" w:rsidP="00A55F1D">
            <w:pPr>
              <w:keepNext/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John Smith</w:t>
            </w:r>
          </w:p>
        </w:tc>
      </w:tr>
    </w:tbl>
    <w:p w14:paraId="2689D912" w14:textId="77777777" w:rsidR="006E7EF7" w:rsidRPr="006E7EF7" w:rsidRDefault="00A55F1D" w:rsidP="00A55F1D">
      <w:pPr>
        <w:pStyle w:val="Caption"/>
        <w:rPr>
          <w:rStyle w:val="GuidanceText"/>
          <w:color w:val="255B89" w:themeColor="accen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– Open Model Findings</w:t>
      </w:r>
    </w:p>
    <w:p w14:paraId="1159553E" w14:textId="77777777" w:rsidR="00EA0CDC" w:rsidRDefault="00EA565B" w:rsidP="008F0C17">
      <w:pPr>
        <w:pStyle w:val="Heading3"/>
        <w:numPr>
          <w:ilvl w:val="1"/>
          <w:numId w:val="9"/>
        </w:numPr>
      </w:pPr>
      <w:bookmarkStart w:id="59" w:name="_Toc22290842"/>
      <w:r>
        <w:t xml:space="preserve">Periodic Review </w:t>
      </w:r>
      <w:r w:rsidR="008539FE">
        <w:t xml:space="preserve">Summary and </w:t>
      </w:r>
      <w:r w:rsidR="000D48E3" w:rsidRPr="001962FD">
        <w:t>Outcome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0D48E3" w:rsidRPr="001962FD">
        <w:t xml:space="preserve"> </w:t>
      </w:r>
    </w:p>
    <w:p w14:paraId="2B27ECDD" w14:textId="77777777" w:rsidR="002355F8" w:rsidRDefault="002355F8" w:rsidP="002355F8">
      <w:pPr>
        <w:rPr>
          <w:rStyle w:val="GuidanceText"/>
          <w:color w:val="255B89" w:themeColor="accent1"/>
        </w:rPr>
      </w:pPr>
      <w:bookmarkStart w:id="60" w:name="_Ref8909040"/>
      <w:r w:rsidRPr="002355F8">
        <w:rPr>
          <w:rStyle w:val="GuidanceText"/>
          <w:color w:val="255B89" w:themeColor="accent1"/>
        </w:rPr>
        <w:t>The periodic review outcome is “The model is satisfactory but require</w:t>
      </w:r>
      <w:r>
        <w:rPr>
          <w:rStyle w:val="GuidanceText"/>
          <w:color w:val="255B89" w:themeColor="accent1"/>
        </w:rPr>
        <w:t>s</w:t>
      </w:r>
      <w:r w:rsidRPr="002355F8">
        <w:rPr>
          <w:rStyle w:val="GuidanceText"/>
          <w:color w:val="255B89" w:themeColor="accent1"/>
        </w:rPr>
        <w:t xml:space="preserve"> actions”. </w:t>
      </w:r>
      <w:r>
        <w:rPr>
          <w:rStyle w:val="GuidanceText"/>
          <w:color w:val="255B89" w:themeColor="accent1"/>
        </w:rPr>
        <w:t xml:space="preserve">No new findings are raised as a result of the periodic review. </w:t>
      </w:r>
      <w:r w:rsidRPr="002355F8">
        <w:rPr>
          <w:rStyle w:val="GuidanceText"/>
          <w:color w:val="255B89" w:themeColor="accent1"/>
        </w:rPr>
        <w:t>The key model assumptions and limitations are still valid</w:t>
      </w:r>
      <w:r>
        <w:rPr>
          <w:rStyle w:val="GuidanceText"/>
          <w:color w:val="255B89" w:themeColor="accent1"/>
        </w:rPr>
        <w:t>. There was one model change</w:t>
      </w:r>
      <w:r w:rsidRPr="002355F8">
        <w:rPr>
          <w:rStyle w:val="GuidanceText"/>
          <w:color w:val="255B89" w:themeColor="accent1"/>
        </w:rPr>
        <w:t xml:space="preserve"> </w:t>
      </w:r>
      <w:r>
        <w:rPr>
          <w:rStyle w:val="GuidanceText"/>
          <w:color w:val="255B89" w:themeColor="accent1"/>
        </w:rPr>
        <w:t xml:space="preserve">regarding model calibration </w:t>
      </w:r>
      <w:r w:rsidRPr="002355F8">
        <w:rPr>
          <w:rStyle w:val="GuidanceText"/>
          <w:color w:val="255B89" w:themeColor="accent1"/>
        </w:rPr>
        <w:t>since last full validation</w:t>
      </w:r>
      <w:r>
        <w:rPr>
          <w:rStyle w:val="GuidanceText"/>
          <w:color w:val="255B89" w:themeColor="accent1"/>
        </w:rPr>
        <w:t xml:space="preserve"> against which no findings are raised in this periodic review</w:t>
      </w:r>
      <w:r w:rsidRPr="002355F8">
        <w:rPr>
          <w:rStyle w:val="GuidanceText"/>
          <w:color w:val="255B89" w:themeColor="accent1"/>
        </w:rPr>
        <w:t>. The model t</w:t>
      </w:r>
      <w:r>
        <w:rPr>
          <w:rStyle w:val="GuidanceText"/>
          <w:color w:val="255B89" w:themeColor="accent1"/>
        </w:rPr>
        <w:t>ier remained unchanged at Tier 2</w:t>
      </w:r>
      <w:r w:rsidRPr="002355F8">
        <w:rPr>
          <w:rStyle w:val="GuidanceText"/>
          <w:color w:val="255B89" w:themeColor="accent1"/>
        </w:rPr>
        <w:t xml:space="preserve">. </w:t>
      </w:r>
    </w:p>
    <w:p w14:paraId="35B69CBF" w14:textId="77777777" w:rsidR="002355F8" w:rsidRDefault="002355F8" w:rsidP="002355F8">
      <w:pPr>
        <w:rPr>
          <w:rStyle w:val="GuidanceText"/>
          <w:color w:val="255B89" w:themeColor="accent1"/>
        </w:rPr>
      </w:pPr>
    </w:p>
    <w:p w14:paraId="39A829A6" w14:textId="77777777" w:rsidR="002355F8" w:rsidRPr="002355F8" w:rsidRDefault="002355F8" w:rsidP="002355F8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C</w:t>
      </w:r>
      <w:r w:rsidRPr="002355F8">
        <w:rPr>
          <w:rStyle w:val="GuidanceText"/>
          <w:color w:val="255B89" w:themeColor="accent1"/>
        </w:rPr>
        <w:t>hi-squared test for industry distribution</w:t>
      </w:r>
      <w:r>
        <w:rPr>
          <w:rStyle w:val="GuidanceText"/>
          <w:color w:val="255B89" w:themeColor="accent1"/>
        </w:rPr>
        <w:t xml:space="preserve"> and for rating distributions were performed by the model developer and supported the assumption that the calibration portfolio was representative. A t</w:t>
      </w:r>
      <w:r w:rsidRPr="002355F8">
        <w:rPr>
          <w:rStyle w:val="GuidanceText"/>
          <w:color w:val="255B89" w:themeColor="accent1"/>
        </w:rPr>
        <w:t xml:space="preserve">est for </w:t>
      </w:r>
      <w:proofErr w:type="spellStart"/>
      <w:r w:rsidRPr="002355F8">
        <w:rPr>
          <w:rStyle w:val="GuidanceText"/>
          <w:color w:val="255B89" w:themeColor="accent1"/>
        </w:rPr>
        <w:t>multicolinearity</w:t>
      </w:r>
      <w:proofErr w:type="spellEnd"/>
      <w:r w:rsidRPr="002355F8">
        <w:rPr>
          <w:rStyle w:val="GuidanceText"/>
          <w:color w:val="255B89" w:themeColor="accent1"/>
        </w:rPr>
        <w:t xml:space="preserve"> (variance inflation factor)</w:t>
      </w:r>
      <w:r>
        <w:rPr>
          <w:rStyle w:val="GuidanceText"/>
          <w:color w:val="255B89" w:themeColor="accent1"/>
        </w:rPr>
        <w:t xml:space="preserve"> was performed by the model developer and supported the assumption that the independent variables are not significantly </w:t>
      </w:r>
      <w:proofErr w:type="spellStart"/>
      <w:r>
        <w:rPr>
          <w:rStyle w:val="GuidanceText"/>
          <w:color w:val="255B89" w:themeColor="accent1"/>
        </w:rPr>
        <w:t>multicolinear</w:t>
      </w:r>
      <w:proofErr w:type="spellEnd"/>
      <w:r>
        <w:rPr>
          <w:rStyle w:val="GuidanceText"/>
          <w:color w:val="255B89" w:themeColor="accent1"/>
        </w:rPr>
        <w:t xml:space="preserve">. The model developer performed a test of the </w:t>
      </w:r>
      <w:r>
        <w:rPr>
          <w:rStyle w:val="GuidanceText"/>
          <w:color w:val="255B89" w:themeColor="accent1"/>
        </w:rPr>
        <w:lastRenderedPageBreak/>
        <w:t>i</w:t>
      </w:r>
      <w:r w:rsidRPr="002355F8">
        <w:rPr>
          <w:rStyle w:val="GuidanceText"/>
          <w:color w:val="255B89" w:themeColor="accent1"/>
        </w:rPr>
        <w:t>mpact of recalibration on portfolio PD</w:t>
      </w:r>
      <w:r>
        <w:rPr>
          <w:rStyle w:val="GuidanceText"/>
          <w:color w:val="255B89" w:themeColor="accent1"/>
        </w:rPr>
        <w:t xml:space="preserve"> which showed that </w:t>
      </w:r>
      <w:r w:rsidR="00AD7278">
        <w:rPr>
          <w:rStyle w:val="GuidanceText"/>
          <w:color w:val="255B89" w:themeColor="accent1"/>
        </w:rPr>
        <w:t xml:space="preserve">the impact of the </w:t>
      </w:r>
      <w:proofErr w:type="spellStart"/>
      <w:r w:rsidR="00AD7278">
        <w:rPr>
          <w:rStyle w:val="GuidanceText"/>
          <w:color w:val="255B89" w:themeColor="accent1"/>
        </w:rPr>
        <w:t>reclibration</w:t>
      </w:r>
      <w:proofErr w:type="spellEnd"/>
      <w:r w:rsidR="00AD7278">
        <w:rPr>
          <w:rStyle w:val="GuidanceText"/>
          <w:color w:val="255B89" w:themeColor="accent1"/>
        </w:rPr>
        <w:t xml:space="preserve"> was within acceptable limits.</w:t>
      </w:r>
    </w:p>
    <w:p w14:paraId="03528C1E" w14:textId="77777777" w:rsidR="0013017C" w:rsidRPr="0013017C" w:rsidRDefault="0013017C" w:rsidP="0013017C">
      <w:pPr>
        <w:pStyle w:val="Heading2"/>
      </w:pPr>
      <w:bookmarkStart w:id="61" w:name="_Ref11051874"/>
      <w:bookmarkStart w:id="62" w:name="_Ref11051878"/>
      <w:bookmarkStart w:id="63" w:name="_Toc12384495"/>
      <w:bookmarkStart w:id="64" w:name="_Toc11850769"/>
      <w:bookmarkStart w:id="65" w:name="_Toc9345777"/>
      <w:bookmarkStart w:id="66" w:name="_Toc11424649"/>
      <w:bookmarkStart w:id="67" w:name="_Ref12275706"/>
      <w:bookmarkStart w:id="68" w:name="_Ref12275712"/>
      <w:bookmarkStart w:id="69" w:name="_Toc12340659"/>
      <w:bookmarkStart w:id="70" w:name="_Toc12049711"/>
      <w:bookmarkStart w:id="71" w:name="_Toc22290843"/>
      <w:r>
        <w:t xml:space="preserve">Model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="00EA6EB8">
        <w:t>Overview</w:t>
      </w:r>
      <w:bookmarkEnd w:id="71"/>
    </w:p>
    <w:p w14:paraId="10D600F7" w14:textId="77777777" w:rsidR="003F211E" w:rsidRPr="00962DBA" w:rsidRDefault="00047AEE" w:rsidP="00F66492">
      <w:bookmarkStart w:id="72" w:name="_Toc8761907"/>
      <w:bookmarkStart w:id="73" w:name="_Toc8762000"/>
      <w:bookmarkStart w:id="74" w:name="_Toc8762090"/>
      <w:bookmarkStart w:id="75" w:name="_Toc8762180"/>
      <w:bookmarkStart w:id="76" w:name="_Toc8761908"/>
      <w:bookmarkStart w:id="77" w:name="_Toc8762001"/>
      <w:bookmarkStart w:id="78" w:name="_Toc8762091"/>
      <w:bookmarkStart w:id="79" w:name="_Toc8762181"/>
      <w:bookmarkStart w:id="80" w:name="_Toc8761909"/>
      <w:bookmarkStart w:id="81" w:name="_Toc8762002"/>
      <w:bookmarkStart w:id="82" w:name="_Toc8762092"/>
      <w:bookmarkStart w:id="83" w:name="_Toc8762182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745911">
        <w:rPr>
          <w:rStyle w:val="GuidanceText"/>
          <w:color w:val="255B89" w:themeColor="accent1"/>
        </w:rPr>
        <w:t>Complete model details can be found in the most recent</w:t>
      </w:r>
      <w:r w:rsidR="006E7EF7">
        <w:rPr>
          <w:rStyle w:val="GuidanceText"/>
          <w:color w:val="255B89" w:themeColor="accent1"/>
        </w:rPr>
        <w:t xml:space="preserve"> full validation [3</w:t>
      </w:r>
      <w:r w:rsidR="00C135D4">
        <w:rPr>
          <w:rStyle w:val="GuidanceText"/>
          <w:color w:val="255B89" w:themeColor="accent1"/>
        </w:rPr>
        <w:t>]</w:t>
      </w:r>
      <w:r w:rsidRPr="00745911">
        <w:rPr>
          <w:rStyle w:val="GuidanceText"/>
          <w:color w:val="255B89" w:themeColor="accent1"/>
        </w:rPr>
        <w:t xml:space="preserve">. </w:t>
      </w:r>
      <w:bookmarkStart w:id="84" w:name="_Toc8761911"/>
      <w:bookmarkStart w:id="85" w:name="_Toc8762004"/>
      <w:bookmarkStart w:id="86" w:name="_Toc8762094"/>
      <w:bookmarkStart w:id="87" w:name="_Toc8761915"/>
      <w:bookmarkStart w:id="88" w:name="_Toc8762008"/>
      <w:bookmarkStart w:id="89" w:name="_Toc8762098"/>
      <w:bookmarkStart w:id="90" w:name="_Toc8762186"/>
      <w:bookmarkStart w:id="91" w:name="_Toc8761916"/>
      <w:bookmarkStart w:id="92" w:name="_Toc8762009"/>
      <w:bookmarkStart w:id="93" w:name="_Toc8762099"/>
      <w:bookmarkStart w:id="94" w:name="_Toc8762187"/>
      <w:bookmarkStart w:id="95" w:name="_Toc8761917"/>
      <w:bookmarkStart w:id="96" w:name="_Toc8762010"/>
      <w:bookmarkStart w:id="97" w:name="_Toc8762100"/>
      <w:bookmarkStart w:id="98" w:name="_Toc8762188"/>
      <w:bookmarkStart w:id="99" w:name="_Toc8761918"/>
      <w:bookmarkStart w:id="100" w:name="_Toc8762011"/>
      <w:bookmarkStart w:id="101" w:name="_Toc8762101"/>
      <w:bookmarkStart w:id="102" w:name="_Toc8762189"/>
      <w:bookmarkStart w:id="103" w:name="_Toc12340660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7CEFC1B2" w14:textId="77777777" w:rsidR="00696F05" w:rsidRPr="0013017C" w:rsidRDefault="00696F05" w:rsidP="006D48C2">
      <w:pPr>
        <w:pStyle w:val="Heading3"/>
      </w:pPr>
      <w:bookmarkStart w:id="104" w:name="_Toc22290844"/>
      <w:bookmarkStart w:id="105" w:name="_Toc12384496"/>
      <w:bookmarkStart w:id="106" w:name="_Toc11850770"/>
      <w:bookmarkStart w:id="107" w:name="_Toc9345778"/>
      <w:bookmarkStart w:id="108" w:name="_Toc11424650"/>
      <w:bookmarkStart w:id="109" w:name="_Toc12049712"/>
      <w:r>
        <w:t>Model Materiality</w:t>
      </w:r>
      <w:bookmarkEnd w:id="104"/>
      <w:r w:rsidR="008A56A7">
        <w:t xml:space="preserve"> </w:t>
      </w:r>
      <w:bookmarkEnd w:id="103"/>
      <w:bookmarkEnd w:id="105"/>
      <w:bookmarkEnd w:id="106"/>
      <w:bookmarkEnd w:id="107"/>
      <w:bookmarkEnd w:id="108"/>
      <w:bookmarkEnd w:id="109"/>
    </w:p>
    <w:p w14:paraId="14E6C2D3" w14:textId="77777777" w:rsidR="00047AEE" w:rsidRDefault="00C00214" w:rsidP="00047AEE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In t</w:t>
      </w:r>
      <w:r w:rsidR="00047AEE" w:rsidRPr="003C4F5E">
        <w:rPr>
          <w:rStyle w:val="GuidanceText"/>
          <w:color w:val="255B89" w:themeColor="accent1"/>
        </w:rPr>
        <w:t xml:space="preserve">his section: </w:t>
      </w:r>
    </w:p>
    <w:p w14:paraId="73CCE78D" w14:textId="77777777" w:rsidR="00A2153F" w:rsidRPr="00624DF6" w:rsidRDefault="00C00214" w:rsidP="00CF05E2">
      <w:pPr>
        <w:pStyle w:val="list1"/>
        <w:numPr>
          <w:ilvl w:val="0"/>
          <w:numId w:val="43"/>
        </w:numPr>
        <w:rPr>
          <w:rStyle w:val="GuidanceText"/>
          <w:color w:val="255B89" w:themeColor="accent1"/>
        </w:rPr>
      </w:pPr>
      <w:r w:rsidRPr="00624DF6">
        <w:rPr>
          <w:lang w:val="en-US"/>
        </w:rPr>
        <w:t xml:space="preserve">Assess whether the materiality of the model </w:t>
      </w:r>
      <w:r w:rsidR="00624DF6" w:rsidRPr="00624DF6">
        <w:rPr>
          <w:lang w:val="en-US"/>
        </w:rPr>
        <w:t xml:space="preserve">has significantly changed </w:t>
      </w:r>
      <w:r w:rsidRPr="00624DF6">
        <w:rPr>
          <w:lang w:val="en-US"/>
        </w:rPr>
        <w:t xml:space="preserve">since the </w:t>
      </w:r>
      <w:r w:rsidR="00AA071A" w:rsidRPr="00624DF6">
        <w:rPr>
          <w:lang w:val="en-US"/>
        </w:rPr>
        <w:t>previous</w:t>
      </w:r>
      <w:r w:rsidRPr="00624DF6">
        <w:rPr>
          <w:lang w:val="en-US"/>
        </w:rPr>
        <w:t xml:space="preserve"> </w:t>
      </w:r>
      <w:r w:rsidR="00AA071A" w:rsidRPr="00624DF6">
        <w:rPr>
          <w:rStyle w:val="GuidanceText"/>
          <w:color w:val="255B89" w:themeColor="accent1"/>
        </w:rPr>
        <w:t>full validation/periodic review</w:t>
      </w:r>
      <w:r w:rsidR="003849E9">
        <w:rPr>
          <w:rStyle w:val="GuidanceText"/>
          <w:color w:val="255B89" w:themeColor="accent1"/>
        </w:rPr>
        <w:t xml:space="preserve"> and provide a justification</w:t>
      </w:r>
    </w:p>
    <w:p w14:paraId="16DBF054" w14:textId="77777777" w:rsidR="00047AEE" w:rsidRPr="003C4F5E" w:rsidRDefault="00624DF6" w:rsidP="006D48C2">
      <w:pPr>
        <w:pStyle w:val="ListParagraph"/>
        <w:numPr>
          <w:ilvl w:val="0"/>
          <w:numId w:val="22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Highlight any major changes</w:t>
      </w:r>
    </w:p>
    <w:p w14:paraId="0E9F93C5" w14:textId="77777777" w:rsidR="00E16CF5" w:rsidRDefault="00E16CF5" w:rsidP="006C2F60">
      <w:pPr>
        <w:rPr>
          <w:rStyle w:val="GuidanceText"/>
          <w:color w:val="255B89" w:themeColor="accent1"/>
        </w:rPr>
      </w:pPr>
    </w:p>
    <w:p w14:paraId="1AF4AA76" w14:textId="77777777" w:rsidR="006C2F60" w:rsidRDefault="006C2F60" w:rsidP="00047AEE">
      <w:pPr>
        <w:rPr>
          <w:rStyle w:val="GuidanceText"/>
          <w:color w:val="255B89" w:themeColor="accent1"/>
        </w:rPr>
      </w:pPr>
      <w:bookmarkStart w:id="110" w:name="_Toc430966813"/>
      <w:bookmarkStart w:id="111" w:name="_Toc431220680"/>
      <w:bookmarkStart w:id="112" w:name="_Toc431223860"/>
      <w:bookmarkStart w:id="113" w:name="_Toc431225927"/>
      <w:bookmarkStart w:id="114" w:name="_Toc431227909"/>
      <w:bookmarkStart w:id="115" w:name="_Toc431228929"/>
      <w:bookmarkStart w:id="116" w:name="_Toc431908012"/>
      <w:bookmarkStart w:id="117" w:name="_Toc431908123"/>
      <w:bookmarkStart w:id="118" w:name="_Toc431908180"/>
      <w:bookmarkStart w:id="119" w:name="_Toc431908242"/>
      <w:bookmarkStart w:id="120" w:name="_Toc431908448"/>
      <w:bookmarkStart w:id="121" w:name="_Toc431908512"/>
      <w:bookmarkStart w:id="122" w:name="_Toc432516129"/>
      <w:bookmarkStart w:id="123" w:name="_Toc432516574"/>
      <w:bookmarkStart w:id="124" w:name="_Toc432516659"/>
      <w:bookmarkStart w:id="125" w:name="_Toc432516761"/>
      <w:bookmarkStart w:id="126" w:name="_Toc432516837"/>
      <w:bookmarkStart w:id="127" w:name="_Toc432516895"/>
      <w:bookmarkStart w:id="128" w:name="_Toc432517173"/>
      <w:bookmarkStart w:id="129" w:name="_Toc432612166"/>
      <w:bookmarkStart w:id="130" w:name="_Toc435539856"/>
      <w:bookmarkStart w:id="131" w:name="_Toc435542542"/>
      <w:bookmarkStart w:id="132" w:name="_Toc435543211"/>
      <w:bookmarkStart w:id="133" w:name="_Toc436206670"/>
      <w:bookmarkStart w:id="134" w:name="_Toc430966814"/>
      <w:bookmarkStart w:id="135" w:name="_Toc431220681"/>
      <w:bookmarkStart w:id="136" w:name="_Toc431223861"/>
      <w:bookmarkStart w:id="137" w:name="_Toc431225928"/>
      <w:bookmarkStart w:id="138" w:name="_Toc431227910"/>
      <w:bookmarkStart w:id="139" w:name="_Toc431228930"/>
      <w:bookmarkStart w:id="140" w:name="_Toc431908013"/>
      <w:bookmarkStart w:id="141" w:name="_Toc431908124"/>
      <w:bookmarkStart w:id="142" w:name="_Toc431908181"/>
      <w:bookmarkStart w:id="143" w:name="_Toc431908243"/>
      <w:bookmarkStart w:id="144" w:name="_Toc431908449"/>
      <w:bookmarkStart w:id="145" w:name="_Toc431908513"/>
      <w:bookmarkStart w:id="146" w:name="_Toc432516130"/>
      <w:bookmarkStart w:id="147" w:name="_Toc432516575"/>
      <w:bookmarkStart w:id="148" w:name="_Toc432516660"/>
      <w:bookmarkStart w:id="149" w:name="_Toc432516762"/>
      <w:bookmarkStart w:id="150" w:name="_Toc432516838"/>
      <w:bookmarkStart w:id="151" w:name="_Toc432516896"/>
      <w:bookmarkStart w:id="152" w:name="_Toc432517174"/>
      <w:bookmarkStart w:id="153" w:name="_Toc432612167"/>
      <w:bookmarkStart w:id="154" w:name="_Toc435539857"/>
      <w:bookmarkStart w:id="155" w:name="_Toc435542543"/>
      <w:bookmarkStart w:id="156" w:name="_Toc435543212"/>
      <w:bookmarkStart w:id="157" w:name="_Toc436206671"/>
      <w:bookmarkStart w:id="158" w:name="_Toc430966815"/>
      <w:bookmarkStart w:id="159" w:name="_Toc431220682"/>
      <w:bookmarkStart w:id="160" w:name="_Toc431223862"/>
      <w:bookmarkStart w:id="161" w:name="_Toc431225929"/>
      <w:bookmarkStart w:id="162" w:name="_Toc431227911"/>
      <w:bookmarkStart w:id="163" w:name="_Toc431228931"/>
      <w:bookmarkStart w:id="164" w:name="_Toc431908014"/>
      <w:bookmarkStart w:id="165" w:name="_Toc431908125"/>
      <w:bookmarkStart w:id="166" w:name="_Toc431908182"/>
      <w:bookmarkStart w:id="167" w:name="_Toc431908244"/>
      <w:bookmarkStart w:id="168" w:name="_Toc431908450"/>
      <w:bookmarkStart w:id="169" w:name="_Toc431908514"/>
      <w:bookmarkStart w:id="170" w:name="_Toc432516131"/>
      <w:bookmarkStart w:id="171" w:name="_Toc432516576"/>
      <w:bookmarkStart w:id="172" w:name="_Toc432516661"/>
      <w:bookmarkStart w:id="173" w:name="_Toc432516763"/>
      <w:bookmarkStart w:id="174" w:name="_Toc432516839"/>
      <w:bookmarkStart w:id="175" w:name="_Toc432516897"/>
      <w:bookmarkStart w:id="176" w:name="_Toc432517175"/>
      <w:bookmarkStart w:id="177" w:name="_Toc432612168"/>
      <w:bookmarkStart w:id="178" w:name="_Toc435539858"/>
      <w:bookmarkStart w:id="179" w:name="_Toc435542544"/>
      <w:bookmarkStart w:id="180" w:name="_Toc435543213"/>
      <w:bookmarkStart w:id="181" w:name="_Toc436206672"/>
      <w:bookmarkStart w:id="182" w:name="_Ref342477324"/>
      <w:bookmarkStart w:id="183" w:name="_Ref34247882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F34F65">
        <w:rPr>
          <w:rStyle w:val="GuidanceText"/>
          <w:color w:val="255B89" w:themeColor="accent1"/>
        </w:rPr>
        <w:t xml:space="preserve">Note that this information should </w:t>
      </w:r>
      <w:r>
        <w:rPr>
          <w:rStyle w:val="GuidanceText"/>
          <w:color w:val="255B89" w:themeColor="accent1"/>
        </w:rPr>
        <w:t xml:space="preserve">be </w:t>
      </w:r>
      <w:r w:rsidRPr="00F34F65">
        <w:rPr>
          <w:rStyle w:val="GuidanceText"/>
          <w:color w:val="255B89" w:themeColor="accent1"/>
        </w:rPr>
        <w:t>consistent with information captured in the firm-wide model inventory (</w:t>
      </w:r>
      <w:r>
        <w:rPr>
          <w:rStyle w:val="GuidanceText"/>
          <w:color w:val="255B89" w:themeColor="accent1"/>
        </w:rPr>
        <w:t>i.e</w:t>
      </w:r>
      <w:r w:rsidRPr="00996FE8">
        <w:rPr>
          <w:rStyle w:val="GuidanceText"/>
          <w:color w:val="255B89" w:themeColor="accent1"/>
        </w:rPr>
        <w:t>.,</w:t>
      </w:r>
      <w:r w:rsidRPr="00F34F65">
        <w:rPr>
          <w:rStyle w:val="GuidanceText"/>
          <w:color w:val="255B89" w:themeColor="accent1"/>
        </w:rPr>
        <w:t xml:space="preserve"> </w:t>
      </w:r>
      <w:proofErr w:type="spellStart"/>
      <w:r w:rsidRPr="00F34F65">
        <w:rPr>
          <w:rStyle w:val="GuidanceText"/>
          <w:color w:val="255B89" w:themeColor="accent1"/>
        </w:rPr>
        <w:t>ImProve</w:t>
      </w:r>
      <w:proofErr w:type="spellEnd"/>
      <w:r w:rsidRPr="00F34F65">
        <w:rPr>
          <w:rStyle w:val="GuidanceText"/>
          <w:color w:val="255B89" w:themeColor="accent1"/>
        </w:rPr>
        <w:t>).</w:t>
      </w:r>
    </w:p>
    <w:p w14:paraId="373C25B1" w14:textId="77777777" w:rsidR="00660B5E" w:rsidRPr="003F211E" w:rsidRDefault="00660B5E" w:rsidP="00660B5E">
      <w:pPr>
        <w:pStyle w:val="Heading3"/>
        <w:numPr>
          <w:ilvl w:val="1"/>
          <w:numId w:val="9"/>
        </w:numPr>
        <w:rPr>
          <w:rStyle w:val="GuidanceText"/>
        </w:rPr>
      </w:pPr>
      <w:bookmarkStart w:id="184" w:name="_Toc14710900"/>
      <w:bookmarkStart w:id="185" w:name="_Toc14710901"/>
      <w:bookmarkStart w:id="186" w:name="_Toc8761923"/>
      <w:bookmarkStart w:id="187" w:name="_Toc8762016"/>
      <w:bookmarkStart w:id="188" w:name="_Toc8762106"/>
      <w:bookmarkStart w:id="189" w:name="_Toc8762194"/>
      <w:bookmarkStart w:id="190" w:name="_Toc8764399"/>
      <w:bookmarkStart w:id="191" w:name="_Toc22290845"/>
      <w:bookmarkStart w:id="192" w:name="_Toc12384498"/>
      <w:bookmarkStart w:id="193" w:name="_Toc11850772"/>
      <w:bookmarkStart w:id="194" w:name="_Toc9345780"/>
      <w:bookmarkStart w:id="195" w:name="_Toc11424652"/>
      <w:bookmarkStart w:id="196" w:name="_Toc12340662"/>
      <w:bookmarkStart w:id="197" w:name="_Toc12049714"/>
      <w:bookmarkEnd w:id="184"/>
      <w:bookmarkEnd w:id="185"/>
      <w:bookmarkEnd w:id="186"/>
      <w:bookmarkEnd w:id="187"/>
      <w:bookmarkEnd w:id="188"/>
      <w:bookmarkEnd w:id="189"/>
      <w:bookmarkEnd w:id="190"/>
      <w:r w:rsidRPr="00660B5E">
        <w:t>Model Change</w:t>
      </w:r>
      <w:r w:rsidR="000D2CDA">
        <w:t>s</w:t>
      </w:r>
      <w:bookmarkEnd w:id="191"/>
      <w:r w:rsidR="00D85651">
        <w:t xml:space="preserve"> </w:t>
      </w:r>
      <w:bookmarkEnd w:id="192"/>
      <w:bookmarkEnd w:id="193"/>
      <w:bookmarkEnd w:id="194"/>
      <w:bookmarkEnd w:id="195"/>
      <w:bookmarkEnd w:id="196"/>
      <w:bookmarkEnd w:id="197"/>
    </w:p>
    <w:p w14:paraId="197ED351" w14:textId="77777777" w:rsidR="00A55722" w:rsidRPr="00E83C6B" w:rsidRDefault="008539FE" w:rsidP="00E83C6B">
      <w:pPr>
        <w:pStyle w:val="BlueNormal"/>
      </w:pPr>
      <w:r>
        <w:rPr>
          <w:rStyle w:val="GuidanceText"/>
          <w:color w:val="255B89" w:themeColor="accent1"/>
        </w:rPr>
        <w:t>Provide a s</w:t>
      </w:r>
      <w:r w:rsidR="005C60CB">
        <w:rPr>
          <w:rStyle w:val="GuidanceText"/>
          <w:color w:val="255B89" w:themeColor="accent1"/>
        </w:rPr>
        <w:t xml:space="preserve">ummary of model changes </w:t>
      </w:r>
      <w:r w:rsidR="003F6AB9">
        <w:rPr>
          <w:rStyle w:val="GuidanceText"/>
          <w:color w:val="255B89" w:themeColor="accent1"/>
        </w:rPr>
        <w:t>including usage changes since the precious full validation/periodic review</w:t>
      </w:r>
      <w:r w:rsidR="00785471">
        <w:rPr>
          <w:rStyle w:val="GuidanceText"/>
          <w:color w:val="255B89" w:themeColor="accent1"/>
        </w:rPr>
        <w:t>.</w:t>
      </w:r>
      <w:r w:rsidR="003F6AB9">
        <w:rPr>
          <w:rStyle w:val="GuidanceText"/>
          <w:color w:val="255B89" w:themeColor="accent1"/>
        </w:rPr>
        <w:t xml:space="preserve"> </w:t>
      </w:r>
      <w:r w:rsidR="003F6AB9" w:rsidRPr="00962DBA">
        <w:rPr>
          <w:rStyle w:val="GuidanceText"/>
          <w:color w:val="255B89" w:themeColor="accent1"/>
        </w:rPr>
        <w:t>Specify in case</w:t>
      </w:r>
      <w:r w:rsidR="007829BE">
        <w:rPr>
          <w:rStyle w:val="GuidanceText"/>
          <w:color w:val="255B89" w:themeColor="accent1"/>
        </w:rPr>
        <w:t>s where</w:t>
      </w:r>
      <w:r w:rsidR="003F6AB9" w:rsidRPr="00962DBA">
        <w:rPr>
          <w:rStyle w:val="GuidanceText"/>
          <w:color w:val="255B89" w:themeColor="accent1"/>
        </w:rPr>
        <w:t xml:space="preserve"> there are no model changes</w:t>
      </w:r>
      <w:r w:rsidR="003F6AB9">
        <w:rPr>
          <w:rStyle w:val="GuidanceText"/>
          <w:color w:val="255B89" w:themeColor="accent1"/>
        </w:rPr>
        <w:t>.</w:t>
      </w:r>
    </w:p>
    <w:p w14:paraId="317D8000" w14:textId="77777777" w:rsidR="00152158" w:rsidRPr="00134116" w:rsidRDefault="00EA6EB8" w:rsidP="00152158">
      <w:pPr>
        <w:pStyle w:val="Heading2"/>
        <w:rPr>
          <w:lang w:eastAsia="en-GB"/>
        </w:rPr>
      </w:pPr>
      <w:bookmarkStart w:id="198" w:name="_Toc22290846"/>
      <w:r>
        <w:rPr>
          <w:lang w:eastAsia="en-GB"/>
        </w:rPr>
        <w:t>MRM Review</w:t>
      </w:r>
      <w:bookmarkEnd w:id="198"/>
    </w:p>
    <w:p w14:paraId="36A454F8" w14:textId="77777777" w:rsidR="00EA6EB8" w:rsidRPr="003C4F5E" w:rsidRDefault="00E00C05" w:rsidP="00164505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 sections below should document the components of MRM’s p</w:t>
      </w:r>
      <w:r w:rsidR="00EA6EB8" w:rsidRPr="00EA6EB8">
        <w:rPr>
          <w:rStyle w:val="GuidanceText"/>
          <w:color w:val="255B89" w:themeColor="accent1"/>
        </w:rPr>
        <w:t xml:space="preserve">eriodic reviews </w:t>
      </w:r>
      <w:r>
        <w:rPr>
          <w:rStyle w:val="GuidanceText"/>
          <w:color w:val="255B89" w:themeColor="accent1"/>
        </w:rPr>
        <w:t xml:space="preserve">and </w:t>
      </w:r>
      <w:r w:rsidR="00EA6EB8" w:rsidRPr="00EA6EB8">
        <w:rPr>
          <w:rStyle w:val="GuidanceText"/>
          <w:color w:val="255B89" w:themeColor="accent1"/>
        </w:rPr>
        <w:t>should be</w:t>
      </w:r>
      <w:r>
        <w:rPr>
          <w:rStyle w:val="GuidanceText"/>
          <w:color w:val="255B89" w:themeColor="accent1"/>
        </w:rPr>
        <w:t xml:space="preserve"> </w:t>
      </w:r>
      <w:r w:rsidR="00EA6EB8" w:rsidRPr="00EA6EB8">
        <w:rPr>
          <w:rStyle w:val="GuidanceText"/>
          <w:color w:val="255B89" w:themeColor="accent1"/>
        </w:rPr>
        <w:t>sufficiently detailed to identify any new issues related to the ongoing use of the model that have become material since the previous full validation/</w:t>
      </w:r>
      <w:r w:rsidR="00745911">
        <w:rPr>
          <w:rStyle w:val="GuidanceText"/>
          <w:color w:val="255B89" w:themeColor="accent1"/>
        </w:rPr>
        <w:t xml:space="preserve">periodic </w:t>
      </w:r>
      <w:r w:rsidR="00EA6EB8" w:rsidRPr="00EA6EB8">
        <w:rPr>
          <w:rStyle w:val="GuidanceText"/>
          <w:color w:val="255B89" w:themeColor="accent1"/>
        </w:rPr>
        <w:t>review and determine whether existing validation activities remain to be sufficient.</w:t>
      </w:r>
      <w:r>
        <w:rPr>
          <w:rStyle w:val="GuidanceText"/>
          <w:color w:val="255B89" w:themeColor="accent1"/>
        </w:rPr>
        <w:t xml:space="preserve">  The </w:t>
      </w:r>
      <w:r w:rsidR="00EA6EB8" w:rsidRPr="006767A6">
        <w:rPr>
          <w:rStyle w:val="GuidanceText"/>
          <w:color w:val="255B89" w:themeColor="accent1"/>
        </w:rPr>
        <w:t xml:space="preserve">reviews </w:t>
      </w:r>
      <w:proofErr w:type="gramStart"/>
      <w:r w:rsidR="00EA6EB8" w:rsidRPr="006767A6">
        <w:rPr>
          <w:rStyle w:val="GuidanceText"/>
          <w:color w:val="255B89" w:themeColor="accent1"/>
        </w:rPr>
        <w:t>should to</w:t>
      </w:r>
      <w:proofErr w:type="gramEnd"/>
      <w:r w:rsidR="00EA6EB8" w:rsidRPr="006767A6">
        <w:rPr>
          <w:rStyle w:val="GuidanceText"/>
          <w:color w:val="255B89" w:themeColor="accent1"/>
        </w:rPr>
        <w:t xml:space="preserve"> take into account all model usages and the extent and depth of periodic reviews must be commensurate with the model tier and class. </w:t>
      </w:r>
    </w:p>
    <w:p w14:paraId="595C872F" w14:textId="77777777" w:rsidR="007829BE" w:rsidRDefault="007829BE" w:rsidP="007829BE">
      <w:pPr>
        <w:pStyle w:val="Heading3"/>
        <w:numPr>
          <w:ilvl w:val="1"/>
          <w:numId w:val="9"/>
        </w:numPr>
      </w:pPr>
      <w:bookmarkStart w:id="199" w:name="_Toc22290847"/>
      <w:bookmarkStart w:id="200" w:name="_Toc12384501"/>
      <w:bookmarkStart w:id="201" w:name="_Toc11850775"/>
      <w:bookmarkStart w:id="202" w:name="_Toc9345783"/>
      <w:bookmarkStart w:id="203" w:name="_Toc11424655"/>
      <w:bookmarkStart w:id="204" w:name="_Toc12340665"/>
      <w:bookmarkStart w:id="205" w:name="_Toc12049717"/>
      <w:r>
        <w:t>Re-assessment of Model Risk Tier</w:t>
      </w:r>
      <w:bookmarkEnd w:id="199"/>
    </w:p>
    <w:p w14:paraId="4DBAEECA" w14:textId="77777777" w:rsidR="007829BE" w:rsidRDefault="007829BE" w:rsidP="00EB351F">
      <w:pPr>
        <w:pStyle w:val="BlueNormal"/>
      </w:pPr>
      <w:r>
        <w:rPr>
          <w:rFonts w:eastAsia="Credit Suisse Type Light"/>
          <w:lang w:val="en-US" w:eastAsia="en-US"/>
        </w:rPr>
        <w:t xml:space="preserve">This section should provide a re-assessment of </w:t>
      </w:r>
      <w:r w:rsidRPr="00AB4305">
        <w:rPr>
          <w:rFonts w:eastAsia="Credit Suisse Type Light"/>
          <w:lang w:val="en-US" w:eastAsia="en-US"/>
        </w:rPr>
        <w:t xml:space="preserve">the model tier </w:t>
      </w:r>
      <w:r>
        <w:rPr>
          <w:rFonts w:eastAsia="Credit Suisse Type Light"/>
          <w:lang w:val="en-US" w:eastAsia="en-US"/>
        </w:rPr>
        <w:t xml:space="preserve">with a review of any changes in Reliance, Materiality, and Complexity since the last model tier review. </w:t>
      </w:r>
      <w:r w:rsidRPr="00AB4305">
        <w:rPr>
          <w:rFonts w:eastAsia="Credit Suisse Type Light"/>
          <w:lang w:val="en-US" w:eastAsia="en-US"/>
        </w:rPr>
        <w:t>Detailed guidance on the model risk tiering process is provided in the</w:t>
      </w:r>
      <w:r>
        <w:rPr>
          <w:rFonts w:eastAsia="Credit Suisse Type Light"/>
          <w:lang w:val="en-US" w:eastAsia="en-US"/>
        </w:rPr>
        <w:t xml:space="preserve"> Model Identification and Tiering Manual </w:t>
      </w:r>
      <w:r w:rsidR="003849E9">
        <w:rPr>
          <w:rFonts w:eastAsia="Credit Suisse Type Light"/>
          <w:lang w:val="en-US" w:eastAsia="en-US"/>
        </w:rPr>
        <w:t>(</w:t>
      </w:r>
      <w:r>
        <w:rPr>
          <w:rFonts w:eastAsia="Credit Suisse Type Light"/>
          <w:lang w:val="en-US" w:eastAsia="en-US"/>
        </w:rPr>
        <w:t>X0029</w:t>
      </w:r>
      <w:r w:rsidR="003849E9">
        <w:rPr>
          <w:rFonts w:eastAsia="Credit Suisse Type Light"/>
          <w:lang w:val="en-US" w:eastAsia="en-US"/>
        </w:rPr>
        <w:t>)</w:t>
      </w:r>
      <w:r>
        <w:rPr>
          <w:rFonts w:eastAsia="Credit Suisse Type Light"/>
          <w:lang w:val="en-US" w:eastAsia="en-US"/>
        </w:rPr>
        <w:t>.</w:t>
      </w:r>
      <w:r w:rsidRPr="003543CD">
        <w:rPr>
          <w:rFonts w:eastAsia="Credit Suisse Type Light"/>
          <w:lang w:val="en-US" w:eastAsia="en-US"/>
        </w:rPr>
        <w:t xml:space="preserve"> </w:t>
      </w:r>
    </w:p>
    <w:p w14:paraId="1767979F" w14:textId="77777777" w:rsidR="00CF13E8" w:rsidRDefault="003A6128" w:rsidP="00CF13E8">
      <w:pPr>
        <w:pStyle w:val="Heading3"/>
      </w:pPr>
      <w:bookmarkStart w:id="206" w:name="_Toc22290848"/>
      <w:r>
        <w:t xml:space="preserve">Review of </w:t>
      </w:r>
      <w:r w:rsidR="00CF13E8">
        <w:t>Model Change</w:t>
      </w:r>
      <w:r>
        <w:t>s</w:t>
      </w:r>
      <w:bookmarkEnd w:id="206"/>
      <w:r w:rsidR="008539FE">
        <w:t xml:space="preserve"> </w:t>
      </w:r>
    </w:p>
    <w:p w14:paraId="7C30793D" w14:textId="77777777" w:rsidR="003F6AB9" w:rsidRDefault="003F6AB9" w:rsidP="00E83C6B">
      <w:pPr>
        <w:pStyle w:val="BlueNormal"/>
        <w:rPr>
          <w:rStyle w:val="GuidanceText"/>
          <w:color w:val="255B89" w:themeColor="accent1"/>
        </w:rPr>
      </w:pPr>
      <w:r>
        <w:t>As applicable</w:t>
      </w:r>
      <w:r w:rsidR="009653C8">
        <w:t>,</w:t>
      </w:r>
      <w:r w:rsidRPr="001212EF" w:rsidDel="003F6AB9">
        <w:t xml:space="preserve"> </w:t>
      </w:r>
      <w:r>
        <w:t>p</w:t>
      </w:r>
      <w:r w:rsidR="00CF13E8" w:rsidRPr="003F6AB9">
        <w:rPr>
          <w:rStyle w:val="GuidanceText"/>
          <w:color w:val="255B89" w:themeColor="accent1"/>
        </w:rPr>
        <w:t>rovide</w:t>
      </w:r>
      <w:r w:rsidR="00CF13E8">
        <w:rPr>
          <w:rStyle w:val="GuidanceText"/>
          <w:color w:val="255B89" w:themeColor="accent1"/>
        </w:rPr>
        <w:t xml:space="preserve"> an </w:t>
      </w:r>
      <w:r w:rsidR="00CF13E8" w:rsidRPr="006D48C2">
        <w:rPr>
          <w:rStyle w:val="GuidanceText"/>
          <w:color w:val="255B89" w:themeColor="accent1"/>
        </w:rPr>
        <w:t>assess</w:t>
      </w:r>
      <w:r w:rsidR="00CF13E8">
        <w:rPr>
          <w:rStyle w:val="GuidanceText"/>
          <w:color w:val="255B89" w:themeColor="accent1"/>
        </w:rPr>
        <w:t>ment of</w:t>
      </w:r>
      <w:r w:rsidR="00CF13E8" w:rsidRPr="006D48C2">
        <w:rPr>
          <w:rStyle w:val="GuidanceText"/>
          <w:color w:val="255B89" w:themeColor="accent1"/>
        </w:rPr>
        <w:t xml:space="preserve"> </w:t>
      </w:r>
      <w:r w:rsidR="003A6128">
        <w:rPr>
          <w:rStyle w:val="GuidanceText"/>
          <w:color w:val="255B89" w:themeColor="accent1"/>
        </w:rPr>
        <w:t>the</w:t>
      </w:r>
      <w:r w:rsidR="00CF13E8">
        <w:rPr>
          <w:rStyle w:val="GuidanceText"/>
          <w:color w:val="255B89" w:themeColor="accent1"/>
        </w:rPr>
        <w:t xml:space="preserve"> </w:t>
      </w:r>
      <w:r w:rsidR="00CF13E8" w:rsidRPr="006D48C2">
        <w:rPr>
          <w:rStyle w:val="GuidanceText"/>
          <w:color w:val="255B89" w:themeColor="accent1"/>
        </w:rPr>
        <w:t xml:space="preserve">cumulative impact of changes made to the model since the last </w:t>
      </w:r>
      <w:r w:rsidR="00CF13E8">
        <w:rPr>
          <w:rStyle w:val="GuidanceText"/>
          <w:color w:val="255B89" w:themeColor="accent1"/>
        </w:rPr>
        <w:t xml:space="preserve">full </w:t>
      </w:r>
      <w:r w:rsidR="00CF13E8" w:rsidRPr="006D48C2">
        <w:rPr>
          <w:rStyle w:val="GuidanceText"/>
          <w:color w:val="255B89" w:themeColor="accent1"/>
        </w:rPr>
        <w:t>validation/periodic review. A cumulative impact of multiple small changes may warrant a detailed review of a model although each of such model changes separately may not trigger a review.</w:t>
      </w:r>
      <w:r>
        <w:rPr>
          <w:rStyle w:val="GuidanceText"/>
          <w:color w:val="255B89" w:themeColor="accent1"/>
        </w:rPr>
        <w:t xml:space="preserve"> Specify in case there is no model change impact.</w:t>
      </w:r>
    </w:p>
    <w:p w14:paraId="6AA80820" w14:textId="77777777" w:rsidR="00C10B5E" w:rsidRDefault="00C10B5E" w:rsidP="00E83C6B">
      <w:pPr>
        <w:pStyle w:val="BlueNormal"/>
        <w:rPr>
          <w:rStyle w:val="GuidanceText"/>
          <w:color w:val="255B89" w:themeColor="accent1"/>
        </w:rPr>
      </w:pPr>
    </w:p>
    <w:p w14:paraId="4B4CB447" w14:textId="77777777" w:rsidR="00C10B5E" w:rsidRDefault="00C10B5E" w:rsidP="00C10B5E">
      <w:pPr>
        <w:pStyle w:val="Heading3"/>
      </w:pPr>
      <w:bookmarkStart w:id="207" w:name="_Toc22290849"/>
      <w:r>
        <w:t>Review of developments in industry modelling practices</w:t>
      </w:r>
      <w:bookmarkEnd w:id="207"/>
      <w:r>
        <w:t xml:space="preserve"> </w:t>
      </w:r>
    </w:p>
    <w:p w14:paraId="58ACDCE9" w14:textId="77777777" w:rsidR="009653C8" w:rsidRPr="000C2824" w:rsidRDefault="009653C8" w:rsidP="000C2824">
      <w:pPr>
        <w:pStyle w:val="BlueNormal"/>
      </w:pPr>
      <w:r w:rsidRPr="000C2824">
        <w:t xml:space="preserve">As applicable, </w:t>
      </w:r>
      <w:r w:rsidR="00624DF6" w:rsidRPr="000C2824">
        <w:t xml:space="preserve">mention any known </w:t>
      </w:r>
      <w:r w:rsidRPr="000C2824">
        <w:t>theoretical advances or developments in leading modelling practices/regulatory expectations</w:t>
      </w:r>
      <w:r w:rsidR="00624DF6" w:rsidRPr="000C2824">
        <w:t xml:space="preserve"> since the previous full validation/periodic review</w:t>
      </w:r>
      <w:r w:rsidRPr="000C2824">
        <w:t xml:space="preserve"> and confirm that the model is still up to current standards or highlight any required model changes.</w:t>
      </w:r>
    </w:p>
    <w:p w14:paraId="7AA3BDAB" w14:textId="77777777" w:rsidR="006767A6" w:rsidRDefault="003A6128" w:rsidP="006D48C2">
      <w:pPr>
        <w:pStyle w:val="Heading3"/>
      </w:pPr>
      <w:bookmarkStart w:id="208" w:name="_Toc14710906"/>
      <w:bookmarkStart w:id="209" w:name="_Toc22290850"/>
      <w:bookmarkEnd w:id="208"/>
      <w:r>
        <w:t xml:space="preserve">Review of </w:t>
      </w:r>
      <w:r w:rsidR="003F6AB9">
        <w:t xml:space="preserve">Changes in Business, Market, </w:t>
      </w:r>
      <w:r w:rsidR="001955BC">
        <w:t>Regulatory Environments</w:t>
      </w:r>
      <w:bookmarkEnd w:id="209"/>
      <w:r w:rsidR="003F6AB9">
        <w:t xml:space="preserve"> </w:t>
      </w:r>
    </w:p>
    <w:p w14:paraId="76B03FF4" w14:textId="77777777" w:rsidR="001212EF" w:rsidRPr="001212EF" w:rsidRDefault="00624DF6" w:rsidP="00624DF6">
      <w:pPr>
        <w:pStyle w:val="list1"/>
        <w:numPr>
          <w:ilvl w:val="0"/>
          <w:numId w:val="0"/>
        </w:numPr>
        <w:rPr>
          <w:rFonts w:eastAsia="Credit Suisse Type Light"/>
          <w:lang w:val="en-US" w:eastAsia="en-US"/>
        </w:rPr>
      </w:pPr>
      <w:r>
        <w:rPr>
          <w:szCs w:val="20"/>
        </w:rPr>
        <w:t>In this section</w:t>
      </w:r>
      <w:r w:rsidR="003C7B4C">
        <w:rPr>
          <w:szCs w:val="20"/>
        </w:rPr>
        <w:t xml:space="preserve">, </w:t>
      </w:r>
      <w:r w:rsidR="003C7B4C">
        <w:rPr>
          <w:lang w:val="en-US"/>
        </w:rPr>
        <w:t>a</w:t>
      </w:r>
      <w:r>
        <w:rPr>
          <w:lang w:val="en-US"/>
        </w:rPr>
        <w:t xml:space="preserve">ssess whether any changes in the business, market and regulatory environment have an impact on the model and </w:t>
      </w:r>
      <w:r w:rsidR="003A6128" w:rsidRPr="002D5E11">
        <w:rPr>
          <w:szCs w:val="20"/>
        </w:rPr>
        <w:t xml:space="preserve">confirm that the model is still theoretically sound and </w:t>
      </w:r>
      <w:r w:rsidR="003A6128">
        <w:rPr>
          <w:szCs w:val="20"/>
        </w:rPr>
        <w:t>continues to be</w:t>
      </w:r>
      <w:r w:rsidR="003A6128" w:rsidRPr="002D5E11">
        <w:rPr>
          <w:szCs w:val="20"/>
        </w:rPr>
        <w:t xml:space="preserve"> fit for </w:t>
      </w:r>
      <w:r w:rsidR="003A6128" w:rsidRPr="002D5E11">
        <w:rPr>
          <w:szCs w:val="20"/>
        </w:rPr>
        <w:lastRenderedPageBreak/>
        <w:t>purpose. Changes in the business environment could for example include changes in product characteristics, portfolio composition or consumer behavio</w:t>
      </w:r>
      <w:r w:rsidR="00AD3323">
        <w:rPr>
          <w:szCs w:val="20"/>
        </w:rPr>
        <w:t>u</w:t>
      </w:r>
      <w:r w:rsidR="003A6128" w:rsidRPr="002D5E11">
        <w:rPr>
          <w:szCs w:val="20"/>
        </w:rPr>
        <w:t>rs</w:t>
      </w:r>
      <w:r w:rsidR="001212EF" w:rsidRPr="000D2CDA">
        <w:rPr>
          <w:rFonts w:eastAsia="Credit Suisse Type Light"/>
          <w:lang w:val="en-US" w:eastAsia="en-US"/>
        </w:rPr>
        <w:t>.</w:t>
      </w:r>
    </w:p>
    <w:p w14:paraId="62927723" w14:textId="77777777" w:rsidR="00D41F21" w:rsidRDefault="00D41F21" w:rsidP="00164505">
      <w:pPr>
        <w:pStyle w:val="Heading3"/>
      </w:pPr>
      <w:bookmarkStart w:id="210" w:name="_Toc14710911"/>
      <w:bookmarkStart w:id="211" w:name="_Toc22290851"/>
      <w:bookmarkEnd w:id="210"/>
      <w:r>
        <w:t>Review of M</w:t>
      </w:r>
      <w:r w:rsidR="00A83FC1">
        <w:t xml:space="preserve">odel Assumptions, </w:t>
      </w:r>
      <w:r>
        <w:t>Limitations</w:t>
      </w:r>
      <w:r w:rsidR="00A83FC1">
        <w:t xml:space="preserve"> and Compensating Controls</w:t>
      </w:r>
      <w:bookmarkEnd w:id="211"/>
    </w:p>
    <w:p w14:paraId="27F17187" w14:textId="77777777" w:rsidR="00286A0C" w:rsidRPr="008170B1" w:rsidRDefault="002663AA" w:rsidP="00CF05E2">
      <w:pPr>
        <w:rPr>
          <w:lang w:val="en-US"/>
        </w:rPr>
      </w:pPr>
      <w:r w:rsidRPr="00CF05E2">
        <w:rPr>
          <w:color w:val="255B89" w:themeColor="accent1"/>
          <w:lang w:val="en-US"/>
        </w:rPr>
        <w:t>In this section</w:t>
      </w:r>
      <w:r w:rsidR="008170B1" w:rsidRPr="00CF05E2">
        <w:rPr>
          <w:color w:val="255B89" w:themeColor="accent1"/>
          <w:lang w:val="en-US"/>
        </w:rPr>
        <w:t>,</w:t>
      </w:r>
      <w:r w:rsidR="008170B1" w:rsidRPr="008170B1">
        <w:rPr>
          <w:color w:val="255B89" w:themeColor="accent1"/>
          <w:lang w:val="en-US"/>
        </w:rPr>
        <w:t xml:space="preserve"> a</w:t>
      </w:r>
      <w:r w:rsidR="00286A0C" w:rsidRPr="008170B1">
        <w:rPr>
          <w:color w:val="255B89" w:themeColor="accent1"/>
          <w:lang w:val="en-US"/>
        </w:rPr>
        <w:t>ssess whether any changes in the business and the market conditions have an impact on the appropriateness</w:t>
      </w:r>
      <w:r w:rsidR="00624DF6" w:rsidRPr="008170B1">
        <w:rPr>
          <w:color w:val="255B89" w:themeColor="accent1"/>
          <w:lang w:val="en-US"/>
        </w:rPr>
        <w:t xml:space="preserve"> of key model assumptions, limitations, uncertainties and compensating controls</w:t>
      </w:r>
      <w:r w:rsidR="00286A0C" w:rsidRPr="008170B1">
        <w:rPr>
          <w:color w:val="255B89" w:themeColor="accent1"/>
          <w:lang w:val="en-US"/>
        </w:rPr>
        <w:t> </w:t>
      </w:r>
      <w:r w:rsidR="008170B1">
        <w:rPr>
          <w:color w:val="255B89" w:themeColor="accent1"/>
          <w:lang w:val="en-US"/>
        </w:rPr>
        <w:t>and confirm that they continue to be fit for purpose.</w:t>
      </w:r>
      <w:r w:rsidR="00286A0C" w:rsidRPr="008170B1">
        <w:rPr>
          <w:color w:val="255B89" w:themeColor="accent1"/>
          <w:lang w:val="en-US"/>
        </w:rPr>
        <w:t xml:space="preserve"> </w:t>
      </w:r>
    </w:p>
    <w:p w14:paraId="749D0C86" w14:textId="77777777" w:rsidR="00571961" w:rsidRDefault="00571961" w:rsidP="00571961">
      <w:pPr>
        <w:pStyle w:val="Heading3"/>
      </w:pPr>
      <w:bookmarkStart w:id="212" w:name="_Toc22290852"/>
      <w:r>
        <w:t>Review of Open Model findings</w:t>
      </w:r>
      <w:bookmarkEnd w:id="212"/>
    </w:p>
    <w:p w14:paraId="47F671A2" w14:textId="77777777" w:rsidR="00571961" w:rsidRPr="00E43A9F" w:rsidRDefault="00571961" w:rsidP="00CF13E8">
      <w:pPr>
        <w:pStyle w:val="BlueNormal"/>
      </w:pPr>
      <w:r>
        <w:t xml:space="preserve">In this section, </w:t>
      </w:r>
      <w:r w:rsidRPr="002D5E11">
        <w:rPr>
          <w:szCs w:val="20"/>
        </w:rPr>
        <w:t>review the status of open validation/Internal Audit/regulatory findings</w:t>
      </w:r>
      <w:r>
        <w:rPr>
          <w:szCs w:val="20"/>
        </w:rPr>
        <w:t>,</w:t>
      </w:r>
      <w:r w:rsidRPr="002D5E11">
        <w:rPr>
          <w:szCs w:val="20"/>
        </w:rPr>
        <w:t xml:space="preserve"> </w:t>
      </w:r>
      <w:r>
        <w:rPr>
          <w:szCs w:val="20"/>
        </w:rPr>
        <w:t>confirm finding severity</w:t>
      </w:r>
      <w:r w:rsidRPr="002D5E11">
        <w:rPr>
          <w:szCs w:val="20"/>
        </w:rPr>
        <w:t xml:space="preserve"> and escalate them to the appropriate stakeholders as appropriate</w:t>
      </w:r>
      <w:r>
        <w:rPr>
          <w:szCs w:val="20"/>
        </w:rPr>
        <w:t>.</w:t>
      </w:r>
    </w:p>
    <w:p w14:paraId="54721E8E" w14:textId="77777777" w:rsidR="0041416E" w:rsidRDefault="0041416E" w:rsidP="006D48C2">
      <w:pPr>
        <w:pStyle w:val="Heading3"/>
      </w:pPr>
      <w:bookmarkStart w:id="213" w:name="_Ref16790724"/>
      <w:bookmarkStart w:id="214" w:name="_Toc22290853"/>
      <w:r>
        <w:t>Ongoing Monitoring</w:t>
      </w:r>
      <w:bookmarkEnd w:id="213"/>
      <w:bookmarkEnd w:id="214"/>
    </w:p>
    <w:p w14:paraId="390B0B19" w14:textId="77777777" w:rsidR="00E43A9F" w:rsidRDefault="00B34EC4" w:rsidP="00CF05E2">
      <w:pPr>
        <w:pStyle w:val="BlueNormal"/>
        <w:rPr>
          <w:rStyle w:val="GuidanceText"/>
          <w:color w:val="255B89" w:themeColor="accent1"/>
        </w:rPr>
      </w:pPr>
      <w:r>
        <w:t xml:space="preserve">If applicable, </w:t>
      </w:r>
      <w:r w:rsidR="00E54000">
        <w:t xml:space="preserve">in </w:t>
      </w:r>
      <w:r>
        <w:t>t</w:t>
      </w:r>
      <w:r w:rsidR="00070479">
        <w:t>his section</w:t>
      </w:r>
      <w:r w:rsidR="00E54000">
        <w:t>,</w:t>
      </w:r>
      <w:r w:rsidR="00070479">
        <w:t xml:space="preserve"> </w:t>
      </w:r>
      <w:r w:rsidR="00E54000">
        <w:t>r</w:t>
      </w:r>
      <w:r w:rsidR="00E43A9F" w:rsidRPr="006D48C2">
        <w:rPr>
          <w:rStyle w:val="GuidanceText"/>
          <w:color w:val="255B89" w:themeColor="accent1"/>
        </w:rPr>
        <w:t xml:space="preserve">eview </w:t>
      </w:r>
      <w:r w:rsidR="00E84154">
        <w:rPr>
          <w:rStyle w:val="GuidanceText"/>
          <w:color w:val="255B89" w:themeColor="accent1"/>
        </w:rPr>
        <w:t xml:space="preserve">and assess the adequacy of </w:t>
      </w:r>
      <w:r w:rsidR="00E43A9F" w:rsidRPr="006D48C2">
        <w:rPr>
          <w:rStyle w:val="GuidanceText"/>
          <w:color w:val="255B89" w:themeColor="accent1"/>
        </w:rPr>
        <w:t>the ongoing monitoring</w:t>
      </w:r>
      <w:r w:rsidR="00F62B2B">
        <w:rPr>
          <w:rStyle w:val="GuidanceText"/>
          <w:color w:val="255B89" w:themeColor="accent1"/>
        </w:rPr>
        <w:t xml:space="preserve"> </w:t>
      </w:r>
      <w:r w:rsidR="00E43A9F" w:rsidRPr="006D48C2">
        <w:rPr>
          <w:rStyle w:val="GuidanceText"/>
          <w:color w:val="255B89" w:themeColor="accent1"/>
        </w:rPr>
        <w:t xml:space="preserve">conducted by model owners and/or developers since the last </w:t>
      </w:r>
      <w:r w:rsidR="00070479">
        <w:rPr>
          <w:rStyle w:val="GuidanceText"/>
          <w:color w:val="255B89" w:themeColor="accent1"/>
        </w:rPr>
        <w:t xml:space="preserve">full validation/periodic </w:t>
      </w:r>
      <w:r w:rsidR="00E43A9F" w:rsidRPr="006D48C2">
        <w:rPr>
          <w:rStyle w:val="GuidanceText"/>
          <w:color w:val="255B89" w:themeColor="accent1"/>
        </w:rPr>
        <w:t xml:space="preserve">review with a </w:t>
      </w:r>
      <w:proofErr w:type="gramStart"/>
      <w:r w:rsidR="00E43A9F" w:rsidRPr="006D48C2">
        <w:rPr>
          <w:rStyle w:val="GuidanceText"/>
          <w:color w:val="255B89" w:themeColor="accent1"/>
        </w:rPr>
        <w:t>particular focus</w:t>
      </w:r>
      <w:proofErr w:type="gramEnd"/>
      <w:r w:rsidR="00E43A9F" w:rsidRPr="006D48C2">
        <w:rPr>
          <w:rStyle w:val="GuidanceText"/>
          <w:color w:val="255B89" w:themeColor="accent1"/>
        </w:rPr>
        <w:t xml:space="preserve"> on any identified issues (e.g., exceeded monitoring thresholds)</w:t>
      </w:r>
      <w:r w:rsidR="000C2824">
        <w:rPr>
          <w:rStyle w:val="GuidanceText"/>
          <w:color w:val="255B89" w:themeColor="accent1"/>
        </w:rPr>
        <w:t>. Ensure that the ongoing monitoring in place is adequate to ensure that any changes that may result in a change in tier would be captured.</w:t>
      </w:r>
    </w:p>
    <w:p w14:paraId="77B58BEE" w14:textId="77777777" w:rsidR="00C21398" w:rsidRDefault="00C21398" w:rsidP="00CF05E2">
      <w:pPr>
        <w:pStyle w:val="BlueNormal"/>
        <w:rPr>
          <w:rStyle w:val="GuidanceText"/>
          <w:color w:val="255B89" w:themeColor="accent1"/>
        </w:rPr>
      </w:pPr>
    </w:p>
    <w:p w14:paraId="0AC61F1A" w14:textId="77777777" w:rsidR="00B20E99" w:rsidRPr="00FD5F38" w:rsidRDefault="00B20E99" w:rsidP="00FD5F38">
      <w:pPr>
        <w:rPr>
          <w:color w:val="255B89" w:themeColor="accent1"/>
        </w:rPr>
      </w:pPr>
      <w:r w:rsidRPr="00FD5F38">
        <w:rPr>
          <w:color w:val="255B89" w:themeColor="accent1"/>
        </w:rPr>
        <w:t xml:space="preserve">If statistical tests are performed, the validator should review the interpretation of the test outcomes and the follow up actions for negative test outcomes. </w:t>
      </w:r>
    </w:p>
    <w:p w14:paraId="6DA3E2D0" w14:textId="77777777" w:rsidR="00B20E99" w:rsidRPr="00FD5F38" w:rsidRDefault="00B20E99" w:rsidP="00B20E99">
      <w:pPr>
        <w:pStyle w:val="ListParagraph"/>
        <w:ind w:left="720"/>
        <w:rPr>
          <w:color w:val="255B89" w:themeColor="accent1"/>
        </w:rPr>
      </w:pPr>
    </w:p>
    <w:p w14:paraId="43413282" w14:textId="77777777" w:rsidR="00B20E99" w:rsidRPr="00FD5F38" w:rsidRDefault="00B20E99" w:rsidP="00FD5F38">
      <w:pPr>
        <w:rPr>
          <w:color w:val="255B89" w:themeColor="accent1"/>
        </w:rPr>
      </w:pPr>
      <w:r w:rsidRPr="00FD5F38">
        <w:rPr>
          <w:color w:val="255B89" w:themeColor="accent1"/>
        </w:rPr>
        <w:t xml:space="preserve">Documentation standard for diagnostic and statistical testing: When statistical tests turn out negative outcomes, solid justifications should be </w:t>
      </w:r>
      <w:proofErr w:type="gramStart"/>
      <w:r w:rsidRPr="00FD5F38">
        <w:rPr>
          <w:color w:val="255B89" w:themeColor="accent1"/>
        </w:rPr>
        <w:t>provided</w:t>
      </w:r>
      <w:proofErr w:type="gramEnd"/>
      <w:r w:rsidRPr="00FD5F38">
        <w:rPr>
          <w:color w:val="255B89" w:themeColor="accent1"/>
        </w:rPr>
        <w:t xml:space="preserve"> or compensating controls shall be installed.</w:t>
      </w:r>
      <w:r>
        <w:rPr>
          <w:color w:val="255B89" w:themeColor="accent1"/>
        </w:rPr>
        <w:t xml:space="preserve"> </w:t>
      </w:r>
      <w:r w:rsidRPr="00FD5F38">
        <w:rPr>
          <w:color w:val="255B89" w:themeColor="accent1"/>
        </w:rPr>
        <w:t xml:space="preserve">In addition, sufficient documentation should be provided for a reasonably capable third party to read and draw the same conclusion. </w:t>
      </w:r>
      <w:r>
        <w:rPr>
          <w:color w:val="255B89" w:themeColor="accent1"/>
        </w:rPr>
        <w:t xml:space="preserve">Specific instructions are available in Section 6.1.1 of the CCAR Model Validation </w:t>
      </w:r>
      <w:proofErr w:type="spellStart"/>
      <w:r>
        <w:rPr>
          <w:color w:val="255B89" w:themeColor="accent1"/>
        </w:rPr>
        <w:t>Tempalte</w:t>
      </w:r>
      <w:proofErr w:type="spellEnd"/>
      <w:r>
        <w:rPr>
          <w:color w:val="255B89" w:themeColor="accent1"/>
        </w:rPr>
        <w:t>.</w:t>
      </w:r>
    </w:p>
    <w:p w14:paraId="373B8343" w14:textId="77777777" w:rsidR="00C21398" w:rsidRPr="00760363" w:rsidRDefault="00C21398" w:rsidP="00C21398">
      <w:pPr>
        <w:rPr>
          <w:rFonts w:cstheme="majorHAnsi"/>
          <w:b/>
          <w:sz w:val="24"/>
        </w:rPr>
      </w:pPr>
    </w:p>
    <w:p w14:paraId="0127799C" w14:textId="77777777" w:rsidR="00C21398" w:rsidRPr="00070479" w:rsidRDefault="00C21398" w:rsidP="00CF05E2">
      <w:pPr>
        <w:pStyle w:val="BlueNormal"/>
        <w:rPr>
          <w:rStyle w:val="GuidanceText"/>
          <w:rFonts w:asciiTheme="majorHAnsi" w:hAnsiTheme="majorHAnsi"/>
          <w:b/>
          <w:color w:val="255B89" w:themeColor="accent1"/>
          <w:sz w:val="24"/>
        </w:rPr>
      </w:pPr>
    </w:p>
    <w:p w14:paraId="62710819" w14:textId="77777777" w:rsidR="0041416E" w:rsidRDefault="0041416E" w:rsidP="006D48C2">
      <w:pPr>
        <w:pStyle w:val="Heading3"/>
      </w:pPr>
      <w:bookmarkStart w:id="215" w:name="_Toc14710914"/>
      <w:bookmarkStart w:id="216" w:name="_Toc14710915"/>
      <w:bookmarkStart w:id="217" w:name="_Toc22290854"/>
      <w:bookmarkEnd w:id="215"/>
      <w:bookmarkEnd w:id="216"/>
      <w:r>
        <w:t>Additional Independent Validation Testing and Analysis</w:t>
      </w:r>
      <w:bookmarkEnd w:id="217"/>
      <w:r w:rsidR="001212EF">
        <w:t xml:space="preserve"> </w:t>
      </w:r>
    </w:p>
    <w:p w14:paraId="25508A4A" w14:textId="77777777" w:rsidR="00D464FE" w:rsidRDefault="00226B02" w:rsidP="00164505">
      <w:pPr>
        <w:pStyle w:val="BlueNormal"/>
      </w:pPr>
      <w:r>
        <w:t>As applicable, perform any additional testing that is deemed necessary to test</w:t>
      </w:r>
      <w:r w:rsidR="00F62B2B">
        <w:t xml:space="preserve"> that</w:t>
      </w:r>
      <w:r>
        <w:t xml:space="preserve"> the model</w:t>
      </w:r>
      <w:r w:rsidR="00F62B2B">
        <w:t xml:space="preserve"> </w:t>
      </w:r>
      <w:proofErr w:type="gramStart"/>
      <w:r w:rsidR="00F62B2B">
        <w:t xml:space="preserve">remains </w:t>
      </w:r>
      <w:r>
        <w:t xml:space="preserve"> appropriate</w:t>
      </w:r>
      <w:proofErr w:type="gramEnd"/>
      <w:r w:rsidR="00164505">
        <w:t>.</w:t>
      </w:r>
    </w:p>
    <w:p w14:paraId="1DD60AB5" w14:textId="77777777" w:rsidR="00E83C6B" w:rsidRPr="00E83C6B" w:rsidRDefault="00D20A93" w:rsidP="00E83C6B">
      <w:pPr>
        <w:pStyle w:val="Heading2"/>
      </w:pPr>
      <w:bookmarkStart w:id="218" w:name="_Toc22290855"/>
      <w:r>
        <w:t>Review Conclusion and Findings</w:t>
      </w:r>
      <w:bookmarkEnd w:id="218"/>
    </w:p>
    <w:p w14:paraId="376582B8" w14:textId="77777777" w:rsidR="0041416E" w:rsidRDefault="0041416E" w:rsidP="00E83C6B">
      <w:pPr>
        <w:pStyle w:val="Heading3"/>
      </w:pPr>
      <w:bookmarkStart w:id="219" w:name="_Toc14710921"/>
      <w:bookmarkStart w:id="220" w:name="_Toc22290856"/>
      <w:bookmarkEnd w:id="219"/>
      <w:r>
        <w:t>Review Outcome</w:t>
      </w:r>
      <w:r w:rsidR="00A37CAA">
        <w:t xml:space="preserve"> </w:t>
      </w:r>
      <w:r w:rsidR="00D464FE">
        <w:t>Overview</w:t>
      </w:r>
      <w:bookmarkEnd w:id="220"/>
    </w:p>
    <w:p w14:paraId="4C5492D4" w14:textId="77777777" w:rsidR="0041416E" w:rsidRPr="00AB4305" w:rsidRDefault="0041416E" w:rsidP="006D48C2">
      <w:pPr>
        <w:pStyle w:val="BlueNormal"/>
        <w:rPr>
          <w:szCs w:val="20"/>
        </w:rPr>
      </w:pPr>
      <w:r>
        <w:rPr>
          <w:lang w:eastAsia="en-GB"/>
        </w:rPr>
        <w:t>Provide</w:t>
      </w:r>
      <w:r w:rsidRPr="00AB4305">
        <w:rPr>
          <w:lang w:eastAsia="en-GB"/>
        </w:rPr>
        <w:t xml:space="preserve"> a concise summa</w:t>
      </w:r>
      <w:r>
        <w:rPr>
          <w:lang w:eastAsia="en-GB"/>
        </w:rPr>
        <w:t xml:space="preserve">ry of the outcome of the review and a </w:t>
      </w:r>
      <w:proofErr w:type="gramStart"/>
      <w:r>
        <w:rPr>
          <w:lang w:eastAsia="en-GB"/>
        </w:rPr>
        <w:t>descriptions</w:t>
      </w:r>
      <w:proofErr w:type="gramEnd"/>
      <w:r>
        <w:rPr>
          <w:lang w:eastAsia="en-GB"/>
        </w:rPr>
        <w:t xml:space="preserve"> of</w:t>
      </w:r>
      <w:r w:rsidRPr="00AB4305">
        <w:rPr>
          <w:lang w:eastAsia="en-GB"/>
        </w:rPr>
        <w:t xml:space="preserve"> any changes or issues found and their impact on the fitness for purpose criteria. </w:t>
      </w:r>
    </w:p>
    <w:p w14:paraId="63919B84" w14:textId="77777777" w:rsidR="0041416E" w:rsidRDefault="003F6AB9" w:rsidP="006D48C2">
      <w:pPr>
        <w:pStyle w:val="Heading3"/>
      </w:pPr>
      <w:bookmarkStart w:id="221" w:name="_Toc14710924"/>
      <w:bookmarkStart w:id="222" w:name="_Toc14710925"/>
      <w:bookmarkStart w:id="223" w:name="_Toc22290857"/>
      <w:bookmarkEnd w:id="221"/>
      <w:bookmarkEnd w:id="222"/>
      <w:r>
        <w:t>Validation</w:t>
      </w:r>
      <w:r w:rsidR="00434474">
        <w:t xml:space="preserve"> </w:t>
      </w:r>
      <w:r w:rsidR="0041416E">
        <w:t>Findings and Agreed Actions</w:t>
      </w:r>
      <w:r>
        <w:t xml:space="preserve"> as a Result of Periodic Review</w:t>
      </w:r>
      <w:bookmarkEnd w:id="223"/>
      <w:r>
        <w:t xml:space="preserve">  </w:t>
      </w:r>
    </w:p>
    <w:p w14:paraId="64080240" w14:textId="77777777" w:rsidR="00D464FE" w:rsidRDefault="00C77298" w:rsidP="00D464FE">
      <w:pPr>
        <w:rPr>
          <w:rStyle w:val="GuidanceText"/>
          <w:color w:val="255B89" w:themeColor="accent1"/>
        </w:rPr>
      </w:pPr>
      <w:r w:rsidRPr="00164505">
        <w:rPr>
          <w:rStyle w:val="GuidanceText"/>
          <w:color w:val="255B89" w:themeColor="accent1"/>
        </w:rPr>
        <w:t xml:space="preserve">List the </w:t>
      </w:r>
      <w:r w:rsidR="00D464FE">
        <w:rPr>
          <w:rStyle w:val="GuidanceText"/>
          <w:color w:val="255B89" w:themeColor="accent1"/>
        </w:rPr>
        <w:t xml:space="preserve">validation </w:t>
      </w:r>
      <w:r w:rsidR="00D464FE" w:rsidRPr="008B020C">
        <w:rPr>
          <w:rStyle w:val="GuidanceText"/>
          <w:color w:val="255B89" w:themeColor="accent1"/>
        </w:rPr>
        <w:t>finding</w:t>
      </w:r>
      <w:r>
        <w:rPr>
          <w:rStyle w:val="GuidanceText"/>
          <w:color w:val="255B89" w:themeColor="accent1"/>
        </w:rPr>
        <w:t>s</w:t>
      </w:r>
      <w:r w:rsidR="00D464FE" w:rsidRPr="008B020C">
        <w:rPr>
          <w:rStyle w:val="GuidanceText"/>
          <w:color w:val="255B89" w:themeColor="accent1"/>
        </w:rPr>
        <w:t xml:space="preserve">, </w:t>
      </w:r>
      <w:r w:rsidR="00D464FE">
        <w:rPr>
          <w:rStyle w:val="GuidanceText"/>
          <w:color w:val="255B89" w:themeColor="accent1"/>
        </w:rPr>
        <w:t>raised as a result of th</w:t>
      </w:r>
      <w:r>
        <w:rPr>
          <w:rStyle w:val="GuidanceText"/>
          <w:color w:val="255B89" w:themeColor="accent1"/>
        </w:rPr>
        <w:t xml:space="preserve">is </w:t>
      </w:r>
      <w:r w:rsidR="00D464FE">
        <w:rPr>
          <w:rStyle w:val="GuidanceText"/>
          <w:color w:val="255B89" w:themeColor="accent1"/>
        </w:rPr>
        <w:t xml:space="preserve">review </w:t>
      </w:r>
      <w:r w:rsidR="00D464FE" w:rsidRPr="008B020C">
        <w:rPr>
          <w:rStyle w:val="GuidanceText"/>
          <w:color w:val="255B89" w:themeColor="accent1"/>
        </w:rPr>
        <w:t xml:space="preserve">including the severity, as </w:t>
      </w:r>
      <w:r w:rsidR="00D464FE">
        <w:rPr>
          <w:rStyle w:val="GuidanceText"/>
          <w:color w:val="255B89" w:themeColor="accent1"/>
        </w:rPr>
        <w:t>described in the</w:t>
      </w:r>
      <w:r w:rsidR="00D464FE" w:rsidRPr="008B020C">
        <w:rPr>
          <w:rStyle w:val="GuidanceText"/>
          <w:color w:val="255B89" w:themeColor="accent1"/>
        </w:rPr>
        <w:t xml:space="preserve"> policy GP-00083.</w:t>
      </w:r>
    </w:p>
    <w:bookmarkEnd w:id="200"/>
    <w:bookmarkEnd w:id="201"/>
    <w:bookmarkEnd w:id="202"/>
    <w:bookmarkEnd w:id="203"/>
    <w:bookmarkEnd w:id="204"/>
    <w:bookmarkEnd w:id="205"/>
    <w:p w14:paraId="224B2F4A" w14:textId="77777777" w:rsidR="003F6AB9" w:rsidRDefault="003F6AB9" w:rsidP="00E83C6B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</w:p>
    <w:p w14:paraId="3961DBC9" w14:textId="77777777" w:rsidR="003F6AB9" w:rsidRDefault="003F6AB9" w:rsidP="00E83C6B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</w:p>
    <w:p w14:paraId="7A3986CE" w14:textId="77777777" w:rsidR="003F6AB9" w:rsidRPr="00962DBA" w:rsidRDefault="003F6AB9" w:rsidP="00E83C6B">
      <w:pPr>
        <w:pStyle w:val="list1"/>
        <w:numPr>
          <w:ilvl w:val="0"/>
          <w:numId w:val="0"/>
        </w:numPr>
      </w:pPr>
    </w:p>
    <w:p w14:paraId="0BF59668" w14:textId="77777777" w:rsidR="00441B3D" w:rsidRPr="00441B3D" w:rsidRDefault="004C602B" w:rsidP="00E16CF5">
      <w:pPr>
        <w:pStyle w:val="Heading2"/>
      </w:pPr>
      <w:bookmarkStart w:id="224" w:name="_Toc12384505"/>
      <w:bookmarkStart w:id="225" w:name="_Toc12384506"/>
      <w:bookmarkStart w:id="226" w:name="_Toc8761932"/>
      <w:bookmarkStart w:id="227" w:name="_Toc8762025"/>
      <w:bookmarkStart w:id="228" w:name="_Toc8762115"/>
      <w:bookmarkStart w:id="229" w:name="_Toc8762203"/>
      <w:bookmarkStart w:id="230" w:name="_Toc8764408"/>
      <w:bookmarkStart w:id="231" w:name="_Toc11163102"/>
      <w:bookmarkStart w:id="232" w:name="_Toc8761935"/>
      <w:bookmarkStart w:id="233" w:name="_Toc8762028"/>
      <w:bookmarkStart w:id="234" w:name="_Toc8762118"/>
      <w:bookmarkStart w:id="235" w:name="_Toc8762206"/>
      <w:bookmarkStart w:id="236" w:name="_Toc8764411"/>
      <w:bookmarkStart w:id="237" w:name="_Toc8761937"/>
      <w:bookmarkStart w:id="238" w:name="_Toc8762030"/>
      <w:bookmarkStart w:id="239" w:name="_Toc8762120"/>
      <w:bookmarkStart w:id="240" w:name="_Toc8762208"/>
      <w:bookmarkStart w:id="241" w:name="_Toc8764413"/>
      <w:bookmarkStart w:id="242" w:name="_Toc8761938"/>
      <w:bookmarkStart w:id="243" w:name="_Toc8762031"/>
      <w:bookmarkStart w:id="244" w:name="_Toc8762121"/>
      <w:bookmarkStart w:id="245" w:name="_Toc8762209"/>
      <w:bookmarkStart w:id="246" w:name="_Toc8764414"/>
      <w:bookmarkStart w:id="247" w:name="_Toc8764461"/>
      <w:bookmarkStart w:id="248" w:name="_Toc8764462"/>
      <w:bookmarkStart w:id="249" w:name="_Toc7804008"/>
      <w:bookmarkStart w:id="250" w:name="_Toc7804083"/>
      <w:bookmarkStart w:id="251" w:name="_Toc12384528"/>
      <w:bookmarkStart w:id="252" w:name="_Toc11850814"/>
      <w:bookmarkStart w:id="253" w:name="_Toc9345835"/>
      <w:bookmarkStart w:id="254" w:name="_Toc11424697"/>
      <w:bookmarkStart w:id="255" w:name="_Toc12340710"/>
      <w:bookmarkStart w:id="256" w:name="_Toc12049755"/>
      <w:bookmarkStart w:id="257" w:name="_Toc22290858"/>
      <w:bookmarkStart w:id="258" w:name="_Ref347844045"/>
      <w:bookmarkStart w:id="259" w:name="_Ref342477536"/>
      <w:bookmarkStart w:id="260" w:name="_Ref342477852"/>
      <w:bookmarkStart w:id="261" w:name="_Ref342478880"/>
      <w:bookmarkStart w:id="262" w:name="_Ref342480660"/>
      <w:bookmarkStart w:id="263" w:name="_Ref342480676"/>
      <w:bookmarkStart w:id="264" w:name="_Ref342480698"/>
      <w:bookmarkEnd w:id="182"/>
      <w:bookmarkEnd w:id="18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4C602B">
        <w:t>Document Control Information</w:t>
      </w:r>
      <w:bookmarkEnd w:id="251"/>
      <w:bookmarkEnd w:id="252"/>
      <w:bookmarkEnd w:id="253"/>
      <w:bookmarkEnd w:id="254"/>
      <w:bookmarkEnd w:id="255"/>
      <w:bookmarkEnd w:id="256"/>
      <w:bookmarkEnd w:id="257"/>
    </w:p>
    <w:tbl>
      <w:tblPr>
        <w:tblStyle w:val="TableClassic1"/>
        <w:tblW w:w="10173" w:type="dxa"/>
        <w:tblLayout w:type="fixed"/>
        <w:tblLook w:val="04A0" w:firstRow="1" w:lastRow="0" w:firstColumn="1" w:lastColumn="0" w:noHBand="0" w:noVBand="1"/>
      </w:tblPr>
      <w:tblGrid>
        <w:gridCol w:w="1230"/>
        <w:gridCol w:w="1544"/>
        <w:gridCol w:w="1684"/>
        <w:gridCol w:w="2943"/>
        <w:gridCol w:w="2665"/>
        <w:gridCol w:w="107"/>
      </w:tblGrid>
      <w:tr w:rsidR="00962DBA" w:rsidRPr="008857AC" w14:paraId="30B9C188" w14:textId="77777777" w:rsidTr="0096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12" w:space="0" w:color="000000"/>
            </w:tcBorders>
          </w:tcPr>
          <w:p w14:paraId="6797DA23" w14:textId="77777777" w:rsidR="004C602B" w:rsidRPr="00962DBA" w:rsidRDefault="004C602B" w:rsidP="00962DBA">
            <w:pPr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lastRenderedPageBreak/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4" w:space="0" w:color="auto"/>
              <w:right w:val="single" w:sz="4" w:space="0" w:color="D9D9D9" w:themeColor="background1" w:themeShade="D9"/>
            </w:tcBorders>
          </w:tcPr>
          <w:p w14:paraId="4798600F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Doc Version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A9F624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Template Version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4" w:space="0" w:color="D9D9D9" w:themeColor="background1" w:themeShade="D9"/>
            </w:tcBorders>
          </w:tcPr>
          <w:p w14:paraId="0254A2FE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Reason for Change</w:t>
            </w:r>
          </w:p>
        </w:tc>
        <w:tc>
          <w:tcPr>
            <w:tcW w:w="2694" w:type="dxa"/>
            <w:gridSpan w:val="2"/>
            <w:tcBorders>
              <w:top w:val="single" w:sz="12" w:space="0" w:color="000000"/>
              <w:left w:val="single" w:sz="4" w:space="0" w:color="D9D9D9" w:themeColor="background1" w:themeShade="D9"/>
            </w:tcBorders>
          </w:tcPr>
          <w:p w14:paraId="03FD8A92" w14:textId="77777777" w:rsidR="004C602B" w:rsidRPr="00962DBA" w:rsidRDefault="004C602B" w:rsidP="0088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Author</w:t>
            </w:r>
          </w:p>
        </w:tc>
      </w:tr>
      <w:tr w:rsidR="00E16CF5" w:rsidRPr="00E16CF5" w14:paraId="4A82D893" w14:textId="77777777" w:rsidTr="004C602B">
        <w:trPr>
          <w:gridAfter w:val="1"/>
          <w:wAfter w:w="108" w:type="dxa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6" w:space="0" w:color="000000"/>
              <w:bottom w:val="single" w:sz="4" w:space="0" w:color="D9D9D9" w:themeColor="background1" w:themeShade="D9"/>
              <w:right w:val="single" w:sz="4" w:space="0" w:color="auto"/>
            </w:tcBorders>
          </w:tcPr>
          <w:p w14:paraId="61425B9B" w14:textId="77777777" w:rsidR="004C602B" w:rsidRPr="00E16CF5" w:rsidRDefault="004C602B" w:rsidP="00962DBA">
            <w:pPr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23/4/2019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C138C4" w14:textId="77777777" w:rsidR="004C602B" w:rsidRPr="00E16CF5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1.0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AB8522" w14:textId="77777777" w:rsidR="004C602B" w:rsidRPr="00E16CF5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1.0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1F193C" w14:textId="77777777" w:rsidR="004C602B" w:rsidRPr="00E16CF5" w:rsidRDefault="00D464FE" w:rsidP="006F5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>
              <w:rPr>
                <w:color w:val="255B89" w:themeColor="accent1"/>
                <w:sz w:val="20"/>
                <w:szCs w:val="20"/>
              </w:rPr>
              <w:t>Period review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17C8E6" w14:textId="77777777" w:rsidR="004C602B" w:rsidRPr="00E16CF5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xxx</w:t>
            </w:r>
          </w:p>
        </w:tc>
      </w:tr>
      <w:tr w:rsidR="00962DBA" w:rsidRPr="008857AC" w14:paraId="5537AF75" w14:textId="77777777" w:rsidTr="00962DB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8BB6203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ABC210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40C9C3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891189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728A7D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  <w:tr w:rsidR="00962DBA" w:rsidRPr="008857AC" w14:paraId="76F9DD94" w14:textId="77777777" w:rsidTr="00962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452F15F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02A980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2D3AC3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342B92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786CFD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  <w:tr w:rsidR="00962DBA" w:rsidRPr="008857AC" w14:paraId="75A13E14" w14:textId="77777777" w:rsidTr="00962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12" w:space="0" w:color="000000"/>
              <w:right w:val="single" w:sz="4" w:space="0" w:color="auto"/>
            </w:tcBorders>
          </w:tcPr>
          <w:p w14:paraId="6AB67564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74C27CA1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64341DA1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3E618E1E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3F95EC91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</w:tbl>
    <w:p w14:paraId="45D78970" w14:textId="77777777" w:rsidR="00754063" w:rsidRPr="00962DBA" w:rsidRDefault="00754063" w:rsidP="00962DBA">
      <w:pPr>
        <w:tabs>
          <w:tab w:val="left" w:pos="2880"/>
        </w:tabs>
      </w:pPr>
    </w:p>
    <w:p w14:paraId="78C07768" w14:textId="77777777" w:rsidR="00661FA2" w:rsidRDefault="00F00105" w:rsidP="00661FA2">
      <w:pPr>
        <w:pStyle w:val="Heading3"/>
      </w:pPr>
      <w:bookmarkStart w:id="265" w:name="_Toc12384529"/>
      <w:bookmarkStart w:id="266" w:name="_Toc11850815"/>
      <w:bookmarkStart w:id="267" w:name="_Toc9345836"/>
      <w:bookmarkStart w:id="268" w:name="_Toc11424698"/>
      <w:bookmarkStart w:id="269" w:name="_Toc12340711"/>
      <w:bookmarkStart w:id="270" w:name="_Toc12049756"/>
      <w:bookmarkStart w:id="271" w:name="_Toc22290859"/>
      <w:r>
        <w:t>Periodic Review</w:t>
      </w:r>
      <w:r w:rsidRPr="00661FA2">
        <w:t xml:space="preserve"> </w:t>
      </w:r>
      <w:r w:rsidR="00661FA2" w:rsidRPr="00661FA2">
        <w:t>Repository</w:t>
      </w:r>
      <w:bookmarkEnd w:id="265"/>
      <w:bookmarkEnd w:id="266"/>
      <w:bookmarkEnd w:id="267"/>
      <w:bookmarkEnd w:id="268"/>
      <w:bookmarkEnd w:id="269"/>
      <w:bookmarkEnd w:id="270"/>
      <w:bookmarkEnd w:id="271"/>
    </w:p>
    <w:p w14:paraId="0AB1DC4D" w14:textId="77777777" w:rsidR="00CE274A" w:rsidRDefault="00CE274A" w:rsidP="00C26FA0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This section should provide:</w:t>
      </w:r>
    </w:p>
    <w:p w14:paraId="645D31D7" w14:textId="77777777" w:rsidR="00661FA2" w:rsidRPr="00CE274A" w:rsidRDefault="00CE274A" w:rsidP="009C5CEF">
      <w:pPr>
        <w:pStyle w:val="list1"/>
        <w:rPr>
          <w:rStyle w:val="GuidanceText"/>
          <w:color w:val="255B89" w:themeColor="accent1"/>
        </w:rPr>
      </w:pPr>
      <w:r w:rsidRPr="00CE274A">
        <w:rPr>
          <w:rStyle w:val="GuidanceText"/>
          <w:color w:val="255B89" w:themeColor="accent1"/>
        </w:rPr>
        <w:t>T</w:t>
      </w:r>
      <w:r w:rsidR="00661FA2" w:rsidRPr="00CE274A">
        <w:rPr>
          <w:rStyle w:val="GuidanceText"/>
          <w:color w:val="255B89" w:themeColor="accent1"/>
        </w:rPr>
        <w:t xml:space="preserve">he full address where the files supporting this </w:t>
      </w:r>
      <w:r w:rsidR="00F00105" w:rsidRPr="00CE274A">
        <w:rPr>
          <w:rStyle w:val="GuidanceText"/>
          <w:color w:val="255B89" w:themeColor="accent1"/>
        </w:rPr>
        <w:t xml:space="preserve">periodic review </w:t>
      </w:r>
      <w:r w:rsidR="00661FA2" w:rsidRPr="00CE274A">
        <w:rPr>
          <w:rStyle w:val="GuidanceText"/>
          <w:color w:val="255B89" w:themeColor="accent1"/>
        </w:rPr>
        <w:t>are stored</w:t>
      </w:r>
      <w:r w:rsidR="00551F71" w:rsidRPr="00CE274A">
        <w:rPr>
          <w:rStyle w:val="GuidanceText"/>
          <w:color w:val="255B89" w:themeColor="accent1"/>
        </w:rPr>
        <w:t>.</w:t>
      </w:r>
    </w:p>
    <w:p w14:paraId="664DE3F6" w14:textId="77777777" w:rsidR="00754063" w:rsidRPr="009C5CEF" w:rsidRDefault="00CE274A" w:rsidP="009C5CEF">
      <w:pPr>
        <w:pStyle w:val="list1"/>
      </w:pPr>
      <w:r w:rsidRPr="00CE274A">
        <w:rPr>
          <w:rStyle w:val="GuidanceText"/>
          <w:color w:val="255B89" w:themeColor="accent1"/>
        </w:rPr>
        <w:t xml:space="preserve">A </w:t>
      </w:r>
      <w:r w:rsidR="00661FA2" w:rsidRPr="00CE274A">
        <w:rPr>
          <w:rStyle w:val="GuidanceText"/>
          <w:color w:val="255B89" w:themeColor="accent1"/>
        </w:rPr>
        <w:t xml:space="preserve">breakdown of the name of the excel sheets (or any other tools) used for the </w:t>
      </w:r>
      <w:r w:rsidR="00F00105" w:rsidRPr="00CE274A">
        <w:rPr>
          <w:rStyle w:val="GuidanceText"/>
          <w:color w:val="255B89" w:themeColor="accent1"/>
        </w:rPr>
        <w:t xml:space="preserve">review </w:t>
      </w:r>
      <w:r w:rsidR="00661FA2" w:rsidRPr="00CE274A">
        <w:rPr>
          <w:rStyle w:val="GuidanceText"/>
          <w:color w:val="255B89" w:themeColor="accent1"/>
        </w:rPr>
        <w:t>and their respective subfolder where they are saved. Perhaps a table format is best.</w:t>
      </w:r>
    </w:p>
    <w:p w14:paraId="552F52EC" w14:textId="77777777" w:rsidR="00754063" w:rsidRDefault="005D6283" w:rsidP="00754063">
      <w:pPr>
        <w:pStyle w:val="Heading1"/>
      </w:pPr>
      <w:bookmarkStart w:id="272" w:name="_Toc12384530"/>
      <w:bookmarkStart w:id="273" w:name="_Toc11850816"/>
      <w:bookmarkStart w:id="274" w:name="_Toc9345837"/>
      <w:bookmarkStart w:id="275" w:name="_Toc11424699"/>
      <w:bookmarkStart w:id="276" w:name="_Toc12340712"/>
      <w:bookmarkStart w:id="277" w:name="_Toc12049757"/>
      <w:bookmarkStart w:id="278" w:name="_Toc22290860"/>
      <w:r>
        <w:t>Notation</w:t>
      </w:r>
      <w:bookmarkEnd w:id="272"/>
      <w:bookmarkEnd w:id="273"/>
      <w:bookmarkEnd w:id="274"/>
      <w:bookmarkEnd w:id="275"/>
      <w:bookmarkEnd w:id="276"/>
      <w:bookmarkEnd w:id="277"/>
      <w:bookmarkEnd w:id="278"/>
    </w:p>
    <w:p w14:paraId="138CF98F" w14:textId="77777777" w:rsidR="002B3B51" w:rsidRPr="00962DBA" w:rsidRDefault="002B3B51" w:rsidP="002B3B51">
      <w:pPr>
        <w:rPr>
          <w:color w:val="255B89" w:themeColor="accent1"/>
          <w:sz w:val="32"/>
        </w:rPr>
      </w:pPr>
      <w:r w:rsidRPr="00962DBA">
        <w:rPr>
          <w:rStyle w:val="GuidanceText"/>
          <w:color w:val="255B89" w:themeColor="accent1"/>
        </w:rPr>
        <w:t>Provide a list of abbreviations relevant for this document and their descriptions</w:t>
      </w:r>
    </w:p>
    <w:p w14:paraId="224EA3EA" w14:textId="77777777" w:rsidR="007F276B" w:rsidRPr="005D6283" w:rsidRDefault="005D6283" w:rsidP="005D6283">
      <w:pPr>
        <w:pStyle w:val="Heading1"/>
      </w:pPr>
      <w:bookmarkStart w:id="279" w:name="_Toc12384531"/>
      <w:bookmarkStart w:id="280" w:name="_Toc11850817"/>
      <w:bookmarkStart w:id="281" w:name="_Toc9345838"/>
      <w:bookmarkStart w:id="282" w:name="_Toc11424700"/>
      <w:bookmarkStart w:id="283" w:name="_Toc12340713"/>
      <w:bookmarkStart w:id="284" w:name="_Toc12049758"/>
      <w:bookmarkStart w:id="285" w:name="_Toc22290861"/>
      <w:r>
        <w:t>References</w:t>
      </w:r>
      <w:bookmarkStart w:id="286" w:name="_Ref431225289"/>
      <w:bookmarkEnd w:id="258"/>
      <w:bookmarkEnd w:id="259"/>
      <w:bookmarkEnd w:id="260"/>
      <w:bookmarkEnd w:id="261"/>
      <w:bookmarkEnd w:id="262"/>
      <w:bookmarkEnd w:id="263"/>
      <w:bookmarkEnd w:id="264"/>
      <w:bookmarkEnd w:id="279"/>
      <w:bookmarkEnd w:id="280"/>
      <w:bookmarkEnd w:id="281"/>
      <w:bookmarkEnd w:id="282"/>
      <w:bookmarkEnd w:id="283"/>
      <w:bookmarkEnd w:id="284"/>
      <w:bookmarkEnd w:id="28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311"/>
      </w:tblGrid>
      <w:tr w:rsidR="006F586D" w14:paraId="50BAB83A" w14:textId="77777777" w:rsidTr="007A6683">
        <w:trPr>
          <w:tblCellSpacing w:w="15" w:type="dxa"/>
        </w:trPr>
        <w:tc>
          <w:tcPr>
            <w:tcW w:w="50" w:type="pct"/>
            <w:hideMark/>
          </w:tcPr>
          <w:p w14:paraId="3DF30DFE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 xml:space="preserve">[1] </w:t>
            </w:r>
          </w:p>
        </w:tc>
        <w:tc>
          <w:tcPr>
            <w:tcW w:w="0" w:type="auto"/>
            <w:hideMark/>
          </w:tcPr>
          <w:p w14:paraId="306C95C7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>FRB, “SR11-7: Supervisory Guidance on Model Risk Management,” 2011.</w:t>
            </w:r>
          </w:p>
        </w:tc>
      </w:tr>
      <w:tr w:rsidR="006F586D" w14:paraId="5D53BD81" w14:textId="77777777" w:rsidTr="007A6683">
        <w:trPr>
          <w:tblCellSpacing w:w="15" w:type="dxa"/>
        </w:trPr>
        <w:tc>
          <w:tcPr>
            <w:tcW w:w="50" w:type="pct"/>
            <w:hideMark/>
          </w:tcPr>
          <w:p w14:paraId="263A671B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 xml:space="preserve">[2] </w:t>
            </w:r>
          </w:p>
        </w:tc>
        <w:tc>
          <w:tcPr>
            <w:tcW w:w="0" w:type="auto"/>
            <w:hideMark/>
          </w:tcPr>
          <w:p w14:paraId="29924F13" w14:textId="77777777" w:rsidR="006F586D" w:rsidRDefault="006F586D" w:rsidP="006D48C2">
            <w:pPr>
              <w:pStyle w:val="BlueNormal"/>
            </w:pPr>
            <w:r w:rsidRPr="006D48C2">
              <w:t>CEM, Model Risk Management, “GP-00083: Model Risk Manag</w:t>
            </w:r>
            <w:r w:rsidR="00E74187" w:rsidRPr="006D48C2">
              <w:t>ement - Model Risk Policy,” 2019</w:t>
            </w:r>
            <w:r w:rsidRPr="006D48C2">
              <w:t>.</w:t>
            </w:r>
          </w:p>
          <w:p w14:paraId="6CF064B1" w14:textId="77777777" w:rsidR="00B20E99" w:rsidRPr="006D48C2" w:rsidRDefault="00B20E99" w:rsidP="006D48C2">
            <w:pPr>
              <w:pStyle w:val="BlueNormal"/>
              <w:rPr>
                <w:rFonts w:eastAsia="MS Mincho"/>
              </w:rPr>
            </w:pPr>
          </w:p>
        </w:tc>
      </w:tr>
    </w:tbl>
    <w:p w14:paraId="7099EA95" w14:textId="77777777" w:rsidR="00F00105" w:rsidRPr="006D48C2" w:rsidRDefault="00F00105" w:rsidP="006D48C2">
      <w:pPr>
        <w:rPr>
          <w:color w:val="0B8EFF" w:themeColor="accent6" w:themeTint="99"/>
        </w:rPr>
      </w:pPr>
      <w:bookmarkStart w:id="287" w:name="_Toc11850818"/>
      <w:bookmarkStart w:id="288" w:name="_Toc11685117"/>
      <w:bookmarkStart w:id="289" w:name="_Toc12384532"/>
      <w:bookmarkStart w:id="290" w:name="_Toc11424701"/>
      <w:bookmarkStart w:id="291" w:name="_Toc12340714"/>
      <w:bookmarkStart w:id="292" w:name="_Toc12043944"/>
      <w:bookmarkEnd w:id="286"/>
    </w:p>
    <w:p w14:paraId="5BC94579" w14:textId="77777777" w:rsidR="00681654" w:rsidRPr="009C5CEF" w:rsidRDefault="006F586D" w:rsidP="00681654">
      <w:pPr>
        <w:pStyle w:val="Heading1"/>
      </w:pPr>
      <w:bookmarkStart w:id="293" w:name="_Toc22290862"/>
      <w:r w:rsidRPr="009C5CEF">
        <w:t xml:space="preserve">MRM </w:t>
      </w:r>
      <w:r w:rsidR="007079B3" w:rsidRPr="009C5CEF">
        <w:t>Validation</w:t>
      </w:r>
      <w:r w:rsidR="00FA4604" w:rsidRPr="009C5CEF">
        <w:t xml:space="preserve"> </w:t>
      </w:r>
      <w:r w:rsidR="00125606" w:rsidRPr="009C5CEF">
        <w:t xml:space="preserve">Periodic </w:t>
      </w:r>
      <w:proofErr w:type="gramStart"/>
      <w:r w:rsidR="00125606" w:rsidRPr="009C5CEF">
        <w:t xml:space="preserve">Review </w:t>
      </w:r>
      <w:r w:rsidR="00681654" w:rsidRPr="009C5CEF">
        <w:t xml:space="preserve"> Template</w:t>
      </w:r>
      <w:proofErr w:type="gramEnd"/>
      <w:r w:rsidR="00681654" w:rsidRPr="009C5CEF">
        <w:t xml:space="preserve"> Version</w:t>
      </w:r>
      <w:bookmarkEnd w:id="287"/>
      <w:bookmarkEnd w:id="288"/>
      <w:bookmarkEnd w:id="289"/>
      <w:bookmarkEnd w:id="290"/>
      <w:bookmarkEnd w:id="291"/>
      <w:bookmarkEnd w:id="292"/>
      <w:bookmarkEnd w:id="293"/>
    </w:p>
    <w:tbl>
      <w:tblPr>
        <w:tblStyle w:val="TableClassic1"/>
        <w:tblW w:w="0" w:type="auto"/>
        <w:tblLook w:val="0420" w:firstRow="1" w:lastRow="0" w:firstColumn="0" w:lastColumn="0" w:noHBand="0" w:noVBand="1"/>
      </w:tblPr>
      <w:tblGrid>
        <w:gridCol w:w="935"/>
        <w:gridCol w:w="1279"/>
        <w:gridCol w:w="887"/>
        <w:gridCol w:w="5032"/>
        <w:gridCol w:w="1392"/>
        <w:gridCol w:w="108"/>
      </w:tblGrid>
      <w:tr w:rsidR="00962DBA" w:rsidRPr="00FF2FE1" w14:paraId="325A299C" w14:textId="77777777" w:rsidTr="00806F7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8" w:type="dxa"/>
        </w:trPr>
        <w:tc>
          <w:tcPr>
            <w:tcW w:w="936" w:type="dxa"/>
            <w:tcBorders>
              <w:top w:val="single" w:sz="6" w:space="0" w:color="000000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37B09CC" w14:textId="77777777" w:rsidR="00681654" w:rsidRPr="00FF2FE1" w:rsidRDefault="00472A61" w:rsidP="00806F7B">
            <w:pPr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>1.0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233C4F5" w14:textId="77777777" w:rsidR="00681654" w:rsidRPr="00FF2FE1" w:rsidRDefault="00E16CF5" w:rsidP="00E16CF5">
            <w:pPr>
              <w:jc w:val="center"/>
              <w:rPr>
                <w:rStyle w:val="GuidanceText"/>
                <w:color w:val="255B89" w:themeColor="accent1"/>
              </w:rPr>
            </w:pPr>
            <w:r>
              <w:rPr>
                <w:rStyle w:val="GuidanceText"/>
                <w:color w:val="255B89" w:themeColor="accent1"/>
                <w:lang w:val="en-US"/>
              </w:rPr>
              <w:t>07/22</w:t>
            </w:r>
            <w:r w:rsidR="003849E9">
              <w:rPr>
                <w:rStyle w:val="GuidanceText"/>
                <w:color w:val="255B89" w:themeColor="accent1"/>
                <w:lang w:val="en-US"/>
              </w:rPr>
              <w:t>/2019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0717A96C" w14:textId="77777777" w:rsidR="00681654" w:rsidRPr="00FF2FE1" w:rsidRDefault="000F6B30" w:rsidP="00806F7B">
            <w:pPr>
              <w:jc w:val="center"/>
              <w:rPr>
                <w:rStyle w:val="GuidanceText"/>
                <w:color w:val="255B89" w:themeColor="accent1"/>
              </w:rPr>
            </w:pPr>
            <w:r>
              <w:rPr>
                <w:rStyle w:val="GuidanceText"/>
                <w:color w:val="255B89" w:themeColor="accent1"/>
              </w:rPr>
              <w:t>Initial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1CB537A" w14:textId="77777777" w:rsidR="00681654" w:rsidRPr="00FF2FE1" w:rsidRDefault="00681654" w:rsidP="00BA2B14">
            <w:pPr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 xml:space="preserve">Initial </w:t>
            </w:r>
            <w:r w:rsidR="00556923">
              <w:rPr>
                <w:rStyle w:val="GuidanceText"/>
                <w:color w:val="255B89" w:themeColor="accent1"/>
              </w:rPr>
              <w:t xml:space="preserve">Model </w:t>
            </w:r>
            <w:r w:rsidR="00BA2B14">
              <w:rPr>
                <w:rStyle w:val="GuidanceText"/>
                <w:color w:val="255B89" w:themeColor="accent1"/>
              </w:rPr>
              <w:t>Periodic Review</w:t>
            </w:r>
            <w:r w:rsidR="00556923">
              <w:rPr>
                <w:rStyle w:val="GuidanceText"/>
                <w:color w:val="255B89" w:themeColor="accent1"/>
              </w:rPr>
              <w:t xml:space="preserve"> </w:t>
            </w:r>
            <w:r w:rsidRPr="00FF2FE1">
              <w:rPr>
                <w:rStyle w:val="GuidanceText"/>
                <w:color w:val="255B89" w:themeColor="accent1"/>
              </w:rPr>
              <w:t>Template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14:paraId="604E2E7C" w14:textId="77777777" w:rsidR="00681654" w:rsidRPr="00FF2FE1" w:rsidRDefault="00681654" w:rsidP="00806F7B">
            <w:pPr>
              <w:jc w:val="center"/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>MRM</w:t>
            </w:r>
          </w:p>
        </w:tc>
      </w:tr>
      <w:tr w:rsidR="00962DBA" w:rsidRPr="000F6B30" w14:paraId="2CA35C39" w14:textId="77777777" w:rsidTr="00962DBA">
        <w:tc>
          <w:tcPr>
            <w:tcW w:w="936" w:type="dxa"/>
            <w:tcBorders>
              <w:top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47FB01FD" w14:textId="77777777" w:rsidR="00681654" w:rsidRPr="000F6B30" w:rsidRDefault="000F6B30" w:rsidP="00806F7B">
            <w:pPr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2.0</w:t>
            </w:r>
          </w:p>
        </w:tc>
        <w:tc>
          <w:tcPr>
            <w:tcW w:w="12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03882938" w14:textId="77777777" w:rsidR="00681654" w:rsidRPr="000F6B30" w:rsidRDefault="000F6B30" w:rsidP="00F151CD">
            <w:pPr>
              <w:jc w:val="center"/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10/1</w:t>
            </w:r>
            <w:r w:rsidR="00F151CD">
              <w:rPr>
                <w:rStyle w:val="GuidanceText"/>
                <w:i/>
                <w:color w:val="255B89" w:themeColor="accent1"/>
              </w:rPr>
              <w:t>8</w:t>
            </w:r>
            <w:r w:rsidRPr="000F6B30">
              <w:rPr>
                <w:rStyle w:val="GuidanceText"/>
                <w:i/>
                <w:color w:val="255B89" w:themeColor="accent1"/>
              </w:rPr>
              <w:t>/2019</w:t>
            </w:r>
          </w:p>
        </w:tc>
        <w:tc>
          <w:tcPr>
            <w:tcW w:w="8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19A208D0" w14:textId="77777777" w:rsidR="00681654" w:rsidRPr="000F6B30" w:rsidRDefault="000F6B30" w:rsidP="00806F7B">
            <w:pPr>
              <w:jc w:val="center"/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Current</w:t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7838C144" w14:textId="77777777" w:rsidR="00681654" w:rsidRPr="000F6B30" w:rsidRDefault="000F6B30" w:rsidP="00806F7B">
            <w:pPr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Enhanced to be consistent with new MRM templates</w:t>
            </w:r>
          </w:p>
        </w:tc>
        <w:tc>
          <w:tcPr>
            <w:tcW w:w="13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</w:tcBorders>
          </w:tcPr>
          <w:p w14:paraId="345B4644" w14:textId="77777777" w:rsidR="00681654" w:rsidRPr="000F6B30" w:rsidRDefault="000F6B30" w:rsidP="000F6B30">
            <w:pPr>
              <w:rPr>
                <w:rStyle w:val="GuidanceText"/>
                <w:i/>
                <w:color w:val="255B89" w:themeColor="accent1"/>
              </w:rPr>
            </w:pPr>
            <w:r>
              <w:rPr>
                <w:rStyle w:val="GuidanceText"/>
                <w:i/>
                <w:color w:val="255B89" w:themeColor="accent1"/>
              </w:rPr>
              <w:t xml:space="preserve">     </w:t>
            </w:r>
            <w:r w:rsidRPr="000F6B30">
              <w:rPr>
                <w:rStyle w:val="GuidanceText"/>
                <w:i/>
                <w:color w:val="255B89" w:themeColor="accent1"/>
              </w:rPr>
              <w:t>MRM</w:t>
            </w:r>
          </w:p>
        </w:tc>
      </w:tr>
    </w:tbl>
    <w:p w14:paraId="2927E0F4" w14:textId="250674CC" w:rsidR="00EC529A" w:rsidRPr="00FF2FE1" w:rsidRDefault="00EC529A" w:rsidP="00E53A4F">
      <w:pPr>
        <w:pStyle w:val="Heading2"/>
        <w:numPr>
          <w:ilvl w:val="0"/>
          <w:numId w:val="0"/>
        </w:numPr>
      </w:pPr>
    </w:p>
    <w:sectPr w:rsidR="00EC529A" w:rsidRPr="00FF2FE1" w:rsidSect="00861E1A">
      <w:footerReference w:type="default" r:id="rId18"/>
      <w:pgSz w:w="11909" w:h="16834" w:code="9"/>
      <w:pgMar w:top="1411" w:right="1138" w:bottom="1411" w:left="1138" w:header="562" w:footer="37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B8D72" w14:textId="77777777" w:rsidR="00E62132" w:rsidRDefault="00E62132" w:rsidP="003602AF">
      <w:r>
        <w:separator/>
      </w:r>
    </w:p>
    <w:p w14:paraId="5E1E3CDB" w14:textId="77777777" w:rsidR="00E62132" w:rsidRDefault="00E62132" w:rsidP="003602AF"/>
    <w:p w14:paraId="491193B8" w14:textId="77777777" w:rsidR="00E62132" w:rsidRDefault="00E62132" w:rsidP="003602AF"/>
    <w:p w14:paraId="425CE4D7" w14:textId="77777777" w:rsidR="00E62132" w:rsidRDefault="00E62132" w:rsidP="003602AF"/>
    <w:p w14:paraId="00C3F4A2" w14:textId="77777777" w:rsidR="00E62132" w:rsidRDefault="00E62132" w:rsidP="003602AF"/>
  </w:endnote>
  <w:endnote w:type="continuationSeparator" w:id="0">
    <w:p w14:paraId="47DED474" w14:textId="77777777" w:rsidR="00E62132" w:rsidRDefault="00E62132" w:rsidP="003602AF">
      <w:r>
        <w:continuationSeparator/>
      </w:r>
    </w:p>
    <w:p w14:paraId="4A893CAF" w14:textId="77777777" w:rsidR="00E62132" w:rsidRDefault="00E62132" w:rsidP="003602AF"/>
    <w:p w14:paraId="0DE9D78D" w14:textId="77777777" w:rsidR="00E62132" w:rsidRDefault="00E62132" w:rsidP="003602AF"/>
    <w:p w14:paraId="5EFEE4C2" w14:textId="77777777" w:rsidR="00E62132" w:rsidRDefault="00E62132" w:rsidP="003602AF"/>
    <w:p w14:paraId="739ACA94" w14:textId="77777777" w:rsidR="00E62132" w:rsidRDefault="00E62132" w:rsidP="003602AF"/>
  </w:endnote>
  <w:endnote w:type="continuationNotice" w:id="1">
    <w:p w14:paraId="6F6F0491" w14:textId="77777777" w:rsidR="00E62132" w:rsidRDefault="00E62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altName w:val="Calibri"/>
    <w:charset w:val="00"/>
    <w:family w:val="swiss"/>
    <w:pitch w:val="variable"/>
    <w:sig w:usb0="00000001" w:usb1="5000204A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man"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edit Suisse Type Roman">
    <w:charset w:val="00"/>
    <w:family w:val="swiss"/>
    <w:pitch w:val="variable"/>
    <w:sig w:usb0="800002AF" w:usb1="5000204A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edit Suisse Headline">
    <w:altName w:val="Arial"/>
    <w:charset w:val="00"/>
    <w:family w:val="swiss"/>
    <w:pitch w:val="variable"/>
    <w:sig w:usb0="00000001" w:usb1="400020FB" w:usb2="00000008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redit Suisse Typ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3E7A7" w14:textId="77777777" w:rsidR="00E00C05" w:rsidRPr="000072E3" w:rsidRDefault="00E00C05" w:rsidP="00315ED7">
    <w:pPr>
      <w:pStyle w:val="Footer"/>
      <w:tabs>
        <w:tab w:val="clear" w:pos="4320"/>
        <w:tab w:val="clear" w:pos="8640"/>
        <w:tab w:val="center" w:pos="4820"/>
        <w:tab w:val="right" w:pos="9639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B7DE" w14:textId="77777777" w:rsidR="00E00C05" w:rsidRPr="00BB2BD3" w:rsidRDefault="00E00C05" w:rsidP="00BB2BD3">
    <w:pPr>
      <w:pStyle w:val="Footer"/>
      <w:tabs>
        <w:tab w:val="clear" w:pos="8640"/>
        <w:tab w:val="right" w:pos="9351"/>
      </w:tabs>
      <w:rPr>
        <w:color w:val="000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75851" w14:textId="77777777" w:rsidR="00E00C05" w:rsidRDefault="00E00C05" w:rsidP="001F6597">
    <w:pPr>
      <w:pStyle w:val="Footer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2FAAFB" wp14:editId="4CBF4EC0">
              <wp:simplePos x="0" y="0"/>
              <wp:positionH relativeFrom="rightMargin">
                <wp:align>right</wp:align>
              </wp:positionH>
              <wp:positionV relativeFrom="paragraph">
                <wp:posOffset>114300</wp:posOffset>
              </wp:positionV>
              <wp:extent cx="6847200" cy="0"/>
              <wp:effectExtent l="0" t="0" r="11430" b="19050"/>
              <wp:wrapNone/>
              <wp:docPr id="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6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E20F" id="Line 6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text;mso-width-percent:0;mso-height-percent:0;mso-width-relative:page;mso-height-relative:page" from="487.95pt,9pt" to="1027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" strokecolor="#003868 [3209]" strokeweight="1pt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  <w:p w14:paraId="6F03D5F1" w14:textId="77777777" w:rsidR="00E00C05" w:rsidRPr="000072E3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color w:val="003868"/>
      </w:rPr>
    </w:pPr>
    <w:r>
      <w:rPr>
        <w:noProof/>
        <w:lang w:val="de-CH"/>
      </w:rPr>
      <w:drawing>
        <wp:anchor distT="0" distB="0" distL="114300" distR="114300" simplePos="0" relativeHeight="251658752" behindDoc="0" locked="0" layoutInCell="1" allowOverlap="1" wp14:anchorId="623D076C" wp14:editId="5A5294BF">
          <wp:simplePos x="0" y="0"/>
          <wp:positionH relativeFrom="page">
            <wp:posOffset>720090</wp:posOffset>
          </wp:positionH>
          <wp:positionV relativeFrom="paragraph">
            <wp:posOffset>53340</wp:posOffset>
          </wp:positionV>
          <wp:extent cx="1180800" cy="280800"/>
          <wp:effectExtent l="0" t="0" r="635" b="5080"/>
          <wp:wrapNone/>
          <wp:docPr id="15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_tp_rgb_100mm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72E3">
      <w:rPr>
        <w:color w:val="003868"/>
      </w:rPr>
      <w:tab/>
    </w:r>
    <w:r>
      <w:rPr>
        <w:color w:val="003868"/>
      </w:rPr>
      <w:tab/>
    </w:r>
    <w:r w:rsidRPr="00682E99">
      <w:t>Date:</w:t>
    </w:r>
    <w:r>
      <w:t xml:space="preserve"> </w:t>
    </w:r>
    <w:r w:rsidR="003E0973">
      <w:t>16.07.2020</w:t>
    </w:r>
  </w:p>
  <w:p w14:paraId="01337970" w14:textId="77777777" w:rsidR="00E00C05" w:rsidRPr="00DE1C35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</w:pPr>
    <w:r w:rsidRPr="000072E3">
      <w:tab/>
    </w:r>
    <w:sdt>
      <w:sdtPr>
        <w:alias w:val="Ownership"/>
        <w:tag w:val=""/>
        <w:id w:val="-21227851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 xml:space="preserve">     </w:t>
        </w:r>
      </w:sdtContent>
    </w:sdt>
    <w:r w:rsidRPr="000072E3">
      <w:tab/>
      <w:t xml:space="preserve">Page </w:t>
    </w:r>
    <w:r w:rsidRPr="00650083">
      <w:rPr>
        <w:rStyle w:val="PageNumber"/>
      </w:rPr>
      <w:fldChar w:fldCharType="begin"/>
    </w:r>
    <w:r w:rsidRPr="000072E3">
      <w:rPr>
        <w:rStyle w:val="PageNumber"/>
      </w:rPr>
      <w:instrText xml:space="preserve"> PAGE </w:instrText>
    </w:r>
    <w:r w:rsidRPr="00650083">
      <w:rPr>
        <w:rStyle w:val="PageNumber"/>
      </w:rPr>
      <w:fldChar w:fldCharType="separate"/>
    </w:r>
    <w:r w:rsidR="002355F8">
      <w:rPr>
        <w:rStyle w:val="PageNumber"/>
        <w:noProof/>
      </w:rPr>
      <w:t>ii</w:t>
    </w:r>
    <w:r w:rsidRPr="00650083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F312D" w14:textId="77777777" w:rsidR="00E00C05" w:rsidRDefault="00E00C05" w:rsidP="001F6597">
    <w:pPr>
      <w:pStyle w:val="Footer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D214D69" wp14:editId="71A38FCE">
              <wp:simplePos x="0" y="0"/>
              <wp:positionH relativeFrom="rightMargin">
                <wp:align>right</wp:align>
              </wp:positionH>
              <wp:positionV relativeFrom="paragraph">
                <wp:posOffset>114300</wp:posOffset>
              </wp:positionV>
              <wp:extent cx="6847200" cy="0"/>
              <wp:effectExtent l="0" t="0" r="11430" b="19050"/>
              <wp:wrapNone/>
              <wp:docPr id="1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6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A9A55" id="Line 6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text;mso-width-percent:0;mso-height-percent:0;mso-width-relative:page;mso-height-relative:page" from="487.95pt,9pt" to="1027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" strokecolor="#003868 [3209]" strokeweight="1pt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  <w:p w14:paraId="321E4A7A" w14:textId="77777777" w:rsidR="00E00C05" w:rsidRPr="000072E3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color w:val="003868"/>
      </w:rPr>
    </w:pPr>
    <w:r>
      <w:rPr>
        <w:noProof/>
        <w:lang w:val="de-CH"/>
      </w:rPr>
      <w:drawing>
        <wp:anchor distT="0" distB="0" distL="114300" distR="114300" simplePos="0" relativeHeight="251656704" behindDoc="0" locked="0" layoutInCell="1" allowOverlap="1" wp14:anchorId="2AD0C9CC" wp14:editId="26DA699B">
          <wp:simplePos x="0" y="0"/>
          <wp:positionH relativeFrom="page">
            <wp:posOffset>720090</wp:posOffset>
          </wp:positionH>
          <wp:positionV relativeFrom="paragraph">
            <wp:posOffset>53340</wp:posOffset>
          </wp:positionV>
          <wp:extent cx="1180800" cy="280800"/>
          <wp:effectExtent l="0" t="0" r="635" b="5080"/>
          <wp:wrapNone/>
          <wp:docPr id="1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_tp_rgb_100mm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72E3">
      <w:rPr>
        <w:color w:val="003868"/>
      </w:rPr>
      <w:tab/>
    </w:r>
    <w:r>
      <w:rPr>
        <w:color w:val="003868"/>
      </w:rPr>
      <w:tab/>
    </w:r>
    <w:r w:rsidRPr="00682E99">
      <w:t>Date:</w:t>
    </w:r>
    <w:r>
      <w:t xml:space="preserve"> </w:t>
    </w:r>
    <w:r w:rsidR="003E0973">
      <w:t>16.07.2020</w:t>
    </w:r>
  </w:p>
  <w:p w14:paraId="4F1BF237" w14:textId="77777777" w:rsidR="00E00C05" w:rsidRPr="00DE1C35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</w:pPr>
    <w:r w:rsidRPr="000072E3">
      <w:tab/>
    </w:r>
    <w:sdt>
      <w:sdtPr>
        <w:alias w:val="Ownership"/>
        <w:tag w:val=""/>
        <w:id w:val="-1759748341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 xml:space="preserve">     </w:t>
        </w:r>
      </w:sdtContent>
    </w:sdt>
    <w:r w:rsidRPr="000072E3">
      <w:tab/>
      <w:t xml:space="preserve">Page </w:t>
    </w:r>
    <w:r w:rsidRPr="00650083">
      <w:rPr>
        <w:rStyle w:val="PageNumber"/>
      </w:rPr>
      <w:fldChar w:fldCharType="begin"/>
    </w:r>
    <w:r w:rsidRPr="000072E3">
      <w:rPr>
        <w:rStyle w:val="PageNumber"/>
      </w:rPr>
      <w:instrText xml:space="preserve"> PAGE </w:instrText>
    </w:r>
    <w:r w:rsidRPr="00650083">
      <w:rPr>
        <w:rStyle w:val="PageNumber"/>
      </w:rPr>
      <w:fldChar w:fldCharType="separate"/>
    </w:r>
    <w:r w:rsidR="00AD7278">
      <w:rPr>
        <w:rStyle w:val="PageNumber"/>
        <w:noProof/>
      </w:rPr>
      <w:t>5</w:t>
    </w:r>
    <w:r w:rsidRPr="0065008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4BEA6" w14:textId="77777777" w:rsidR="00E62132" w:rsidRDefault="00E62132" w:rsidP="001F6597">
      <w:r>
        <w:separator/>
      </w:r>
    </w:p>
    <w:p w14:paraId="17B2A9BE" w14:textId="77777777" w:rsidR="00E62132" w:rsidRDefault="00E62132" w:rsidP="003602AF"/>
  </w:footnote>
  <w:footnote w:type="continuationSeparator" w:id="0">
    <w:p w14:paraId="31660D9E" w14:textId="77777777" w:rsidR="00E62132" w:rsidRDefault="00E62132" w:rsidP="003602AF">
      <w:r>
        <w:continuationSeparator/>
      </w:r>
    </w:p>
    <w:p w14:paraId="332537B2" w14:textId="77777777" w:rsidR="00E62132" w:rsidRDefault="00E62132" w:rsidP="003602AF"/>
    <w:p w14:paraId="35D68493" w14:textId="77777777" w:rsidR="00E62132" w:rsidRDefault="00E62132" w:rsidP="003602AF"/>
    <w:p w14:paraId="01A8DE3D" w14:textId="77777777" w:rsidR="00E62132" w:rsidRDefault="00E62132" w:rsidP="003602AF"/>
    <w:p w14:paraId="46626DAD" w14:textId="77777777" w:rsidR="00E62132" w:rsidRDefault="00E62132" w:rsidP="003602AF"/>
  </w:footnote>
  <w:footnote w:type="continuationNotice" w:id="1">
    <w:p w14:paraId="7AF1799B" w14:textId="77777777" w:rsidR="00E62132" w:rsidRDefault="00E621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FFF1" w14:textId="77777777" w:rsidR="00E00C05" w:rsidRDefault="00E62132" w:rsidP="009D2B34">
    <w:pPr>
      <w:tabs>
        <w:tab w:val="right" w:pos="9639"/>
      </w:tabs>
    </w:pPr>
    <w:sdt>
      <w:sdtPr>
        <w:rPr>
          <w:lang w:val="en-US"/>
        </w:rPr>
        <w:id w:val="455688418"/>
        <w:docPartObj>
          <w:docPartGallery w:val="Watermarks"/>
          <w:docPartUnique/>
        </w:docPartObj>
      </w:sdtPr>
      <w:sdtEndPr>
        <w:rPr>
          <w:lang w:val="en-GB"/>
        </w:rPr>
      </w:sdtEndPr>
      <w:sdtContent>
        <w:r>
          <w:rPr>
            <w:noProof/>
            <w:lang w:val="en-US" w:eastAsia="en-US"/>
          </w:rPr>
          <w:pict w14:anchorId="48E0BFE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1" type="#_x0000_t136" style="position:absolute;left:0;text-align:left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E0973">
          <w:rPr>
            <w:lang w:val="en-US"/>
          </w:rPr>
          <w:t>MRM Periodic Review – Corporate Credit Rating Model</w:t>
        </w:r>
      </w:sdtContent>
    </w:sdt>
    <w:sdt>
      <w:sdtPr>
        <w:alias w:val="Subtitle"/>
        <w:tag w:val=""/>
        <w:id w:val="2056351052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00C05">
          <w:t xml:space="preserve">     </w:t>
        </w:r>
      </w:sdtContent>
    </w:sdt>
    <w:r w:rsidR="003E0973">
      <w:tab/>
      <w:t>Confidential –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66EB"/>
    <w:multiLevelType w:val="hybridMultilevel"/>
    <w:tmpl w:val="47E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C3B"/>
    <w:multiLevelType w:val="multilevel"/>
    <w:tmpl w:val="BD1EC9C4"/>
    <w:lvl w:ilvl="0">
      <w:start w:val="1"/>
      <w:numFmt w:val="bullet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9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"/>
      <w:lvlJc w:val="left"/>
      <w:pPr>
        <w:ind w:left="992" w:hanging="283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0C3346"/>
    <w:multiLevelType w:val="multilevel"/>
    <w:tmpl w:val="08B425E6"/>
    <w:styleLink w:val="HeadingList"/>
    <w:lvl w:ilvl="0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3" w15:restartNumberingAfterBreak="0">
    <w:nsid w:val="229204E8"/>
    <w:multiLevelType w:val="hybridMultilevel"/>
    <w:tmpl w:val="688A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4EC9"/>
    <w:multiLevelType w:val="multilevel"/>
    <w:tmpl w:val="8B2CA310"/>
    <w:lvl w:ilvl="0">
      <w:start w:val="1"/>
      <w:numFmt w:val="bullet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9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992" w:hanging="283"/>
      </w:pPr>
      <w:rPr>
        <w:rFonts w:ascii="Courier New" w:hAnsi="Courier New" w:cs="Courier New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BE5B90"/>
    <w:multiLevelType w:val="hybridMultilevel"/>
    <w:tmpl w:val="CCBC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C128C"/>
    <w:multiLevelType w:val="multilevel"/>
    <w:tmpl w:val="08B425E6"/>
    <w:numStyleLink w:val="HeadingList"/>
  </w:abstractNum>
  <w:abstractNum w:abstractNumId="7" w15:restartNumberingAfterBreak="0">
    <w:nsid w:val="312509C5"/>
    <w:multiLevelType w:val="hybridMultilevel"/>
    <w:tmpl w:val="19E4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5FE3"/>
    <w:multiLevelType w:val="hybridMultilevel"/>
    <w:tmpl w:val="8F320F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813DA"/>
    <w:multiLevelType w:val="hybridMultilevel"/>
    <w:tmpl w:val="95D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22777"/>
    <w:multiLevelType w:val="multilevel"/>
    <w:tmpl w:val="6994D924"/>
    <w:styleLink w:val="AppendixList"/>
    <w:lvl w:ilvl="0">
      <w:start w:val="1"/>
      <w:numFmt w:val="upperLetter"/>
      <w:pStyle w:val="Heading6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7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8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9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C432224"/>
    <w:multiLevelType w:val="hybridMultilevel"/>
    <w:tmpl w:val="E324A2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87EB9"/>
    <w:multiLevelType w:val="hybridMultilevel"/>
    <w:tmpl w:val="F3F8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44860"/>
    <w:multiLevelType w:val="hybridMultilevel"/>
    <w:tmpl w:val="AA32B5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25F66"/>
    <w:multiLevelType w:val="hybridMultilevel"/>
    <w:tmpl w:val="1506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0488D"/>
    <w:multiLevelType w:val="hybridMultilevel"/>
    <w:tmpl w:val="F53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D0364"/>
    <w:multiLevelType w:val="hybridMultilevel"/>
    <w:tmpl w:val="7164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6417"/>
    <w:multiLevelType w:val="hybridMultilevel"/>
    <w:tmpl w:val="48520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25968"/>
    <w:multiLevelType w:val="hybridMultilevel"/>
    <w:tmpl w:val="E9006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C5702">
      <w:numFmt w:val="bullet"/>
      <w:lvlText w:val="–"/>
      <w:lvlJc w:val="left"/>
      <w:pPr>
        <w:ind w:left="1440" w:hanging="360"/>
      </w:pPr>
      <w:rPr>
        <w:rFonts w:ascii="Credit Suisse Type Light" w:eastAsia="Times New Roman" w:hAnsi="Credit Suisse Type Light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15A2B"/>
    <w:multiLevelType w:val="multilevel"/>
    <w:tmpl w:val="01DEDA6A"/>
    <w:styleLink w:val="BulletList"/>
    <w:lvl w:ilvl="0">
      <w:start w:val="1"/>
      <w:numFmt w:val="bullet"/>
      <w:pStyle w:val="BulletList1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pStyle w:val="BulletList2"/>
      <w:lvlText w:val="−"/>
      <w:lvlJc w:val="left"/>
      <w:pPr>
        <w:ind w:left="709" w:hanging="284"/>
      </w:pPr>
      <w:rPr>
        <w:rFonts w:ascii="Credit Suisse Type Light" w:hAnsi="Credit Suisse Type Light" w:hint="default"/>
      </w:rPr>
    </w:lvl>
    <w:lvl w:ilvl="2">
      <w:start w:val="1"/>
      <w:numFmt w:val="bullet"/>
      <w:pStyle w:val="BulletList3"/>
      <w:lvlText w:val=""/>
      <w:lvlJc w:val="left"/>
      <w:pPr>
        <w:ind w:left="992" w:hanging="283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751533"/>
    <w:multiLevelType w:val="hybridMultilevel"/>
    <w:tmpl w:val="EBAE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1211"/>
    <w:multiLevelType w:val="hybridMultilevel"/>
    <w:tmpl w:val="B308D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25988"/>
    <w:multiLevelType w:val="multilevel"/>
    <w:tmpl w:val="B37AF768"/>
    <w:lvl w:ilvl="0">
      <w:start w:val="1"/>
      <w:numFmt w:val="none"/>
      <w:pStyle w:val="KeyResultsItem"/>
      <w:lvlText w:val=""/>
      <w:lvlJc w:val="left"/>
      <w:pPr>
        <w:ind w:left="340" w:hanging="340"/>
      </w:pPr>
      <w:rPr>
        <w:rFonts w:ascii="Wingdings 2" w:hAnsi="Wingdings 2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4EA5A29"/>
    <w:multiLevelType w:val="multilevel"/>
    <w:tmpl w:val="5D8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53D4704"/>
    <w:multiLevelType w:val="hybridMultilevel"/>
    <w:tmpl w:val="2AB48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24804"/>
    <w:multiLevelType w:val="hybridMultilevel"/>
    <w:tmpl w:val="2A94D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4021E"/>
    <w:multiLevelType w:val="hybridMultilevel"/>
    <w:tmpl w:val="36D4E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520CF"/>
    <w:multiLevelType w:val="hybridMultilevel"/>
    <w:tmpl w:val="96CCA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17ABB"/>
    <w:multiLevelType w:val="hybridMultilevel"/>
    <w:tmpl w:val="A8EC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D4C82"/>
    <w:multiLevelType w:val="hybridMultilevel"/>
    <w:tmpl w:val="DBBC6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C01E4"/>
    <w:multiLevelType w:val="hybridMultilevel"/>
    <w:tmpl w:val="E2E0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F3169"/>
    <w:multiLevelType w:val="hybridMultilevel"/>
    <w:tmpl w:val="790C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327C3"/>
    <w:multiLevelType w:val="hybridMultilevel"/>
    <w:tmpl w:val="C47A1474"/>
    <w:lvl w:ilvl="0" w:tplc="EC984324">
      <w:start w:val="1"/>
      <w:numFmt w:val="bullet"/>
      <w:pStyle w:val="BulletsFS"/>
      <w:lvlText w:val="■"/>
      <w:lvlJc w:val="left"/>
      <w:pPr>
        <w:tabs>
          <w:tab w:val="num" w:pos="360"/>
        </w:tabs>
        <w:ind w:left="181" w:hanging="181"/>
      </w:pPr>
      <w:rPr>
        <w:rFonts w:ascii="Times New (W1)" w:hAnsi="Times New (W1)" w:hint="default"/>
        <w:color w:val="7898B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7898B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E7889"/>
    <w:multiLevelType w:val="multilevel"/>
    <w:tmpl w:val="F74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FA359B1"/>
    <w:multiLevelType w:val="hybridMultilevel"/>
    <w:tmpl w:val="15328B7E"/>
    <w:lvl w:ilvl="0" w:tplc="05B67280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"/>
  </w:num>
  <w:num w:numId="4">
    <w:abstractNumId w:val="10"/>
    <w:lvlOverride w:ilvl="0">
      <w:lvl w:ilvl="0">
        <w:start w:val="1"/>
        <w:numFmt w:val="upperLetter"/>
        <w:pStyle w:val="Heading6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6"/>
    <w:lvlOverride w:ilvl="1">
      <w:lvl w:ilvl="1">
        <w:start w:val="1"/>
        <w:numFmt w:val="decimal"/>
        <w:pStyle w:val="Heading3"/>
        <w:suff w:val="space"/>
        <w:lvlText w:val="%1.%2"/>
        <w:lvlJc w:val="left"/>
        <w:pPr>
          <w:ind w:left="142" w:firstLine="0"/>
        </w:pPr>
        <w:rPr>
          <w:rFonts w:hint="default"/>
        </w:rPr>
      </w:lvl>
    </w:lvlOverride>
  </w:num>
  <w:num w:numId="6">
    <w:abstractNumId w:val="19"/>
    <w:lvlOverride w:ilvl="0">
      <w:lvl w:ilvl="0">
        <w:start w:val="1"/>
        <w:numFmt w:val="bullet"/>
        <w:pStyle w:val="BulletList1"/>
        <w:lvlText w:val=""/>
        <w:lvlJc w:val="left"/>
        <w:pPr>
          <w:ind w:left="3255" w:hanging="283"/>
        </w:pPr>
        <w:rPr>
          <w:rFonts w:ascii="Wingdings" w:hAnsi="Wingdings" w:hint="default"/>
        </w:rPr>
      </w:lvl>
    </w:lvlOverride>
  </w:num>
  <w:num w:numId="7">
    <w:abstractNumId w:val="10"/>
  </w:num>
  <w:num w:numId="8">
    <w:abstractNumId w:val="19"/>
  </w:num>
  <w:num w:numId="9">
    <w:abstractNumId w:val="6"/>
    <w:lvlOverride w:ilvl="1">
      <w:lvl w:ilvl="1">
        <w:start w:val="1"/>
        <w:numFmt w:val="decimal"/>
        <w:pStyle w:val="Heading3"/>
        <w:suff w:val="space"/>
        <w:lvlText w:val="%1.%2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10">
    <w:abstractNumId w:val="30"/>
  </w:num>
  <w:num w:numId="11">
    <w:abstractNumId w:val="12"/>
  </w:num>
  <w:num w:numId="12">
    <w:abstractNumId w:val="18"/>
  </w:num>
  <w:num w:numId="13">
    <w:abstractNumId w:val="31"/>
  </w:num>
  <w:num w:numId="14">
    <w:abstractNumId w:val="20"/>
  </w:num>
  <w:num w:numId="15">
    <w:abstractNumId w:val="25"/>
  </w:num>
  <w:num w:numId="16">
    <w:abstractNumId w:val="26"/>
  </w:num>
  <w:num w:numId="17">
    <w:abstractNumId w:val="7"/>
  </w:num>
  <w:num w:numId="18">
    <w:abstractNumId w:val="27"/>
  </w:num>
  <w:num w:numId="19">
    <w:abstractNumId w:val="9"/>
  </w:num>
  <w:num w:numId="20">
    <w:abstractNumId w:val="0"/>
  </w:num>
  <w:num w:numId="21">
    <w:abstractNumId w:val="14"/>
  </w:num>
  <w:num w:numId="22">
    <w:abstractNumId w:val="34"/>
  </w:num>
  <w:num w:numId="23">
    <w:abstractNumId w:val="17"/>
  </w:num>
  <w:num w:numId="24">
    <w:abstractNumId w:val="13"/>
  </w:num>
  <w:num w:numId="25">
    <w:abstractNumId w:val="28"/>
  </w:num>
  <w:num w:numId="26">
    <w:abstractNumId w:val="33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6"/>
  </w:num>
  <w:num w:numId="37">
    <w:abstractNumId w:val="1"/>
  </w:num>
  <w:num w:numId="38">
    <w:abstractNumId w:val="4"/>
  </w:num>
  <w:num w:numId="39">
    <w:abstractNumId w:val="29"/>
  </w:num>
  <w:num w:numId="40">
    <w:abstractNumId w:val="15"/>
  </w:num>
  <w:num w:numId="41">
    <w:abstractNumId w:val="3"/>
  </w:num>
  <w:num w:numId="42">
    <w:abstractNumId w:val="5"/>
  </w:num>
  <w:num w:numId="43">
    <w:abstractNumId w:val="21"/>
  </w:num>
  <w:num w:numId="44">
    <w:abstractNumId w:val="24"/>
  </w:num>
  <w:num w:numId="45">
    <w:abstractNumId w:val="8"/>
  </w:num>
  <w:num w:numId="46">
    <w:abstractNumId w:val="11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s, Owen">
    <w15:presenceInfo w15:providerId="None" w15:userId="Matthews, Ow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activeWritingStyle w:appName="MSWord" w:lang="de-CH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2">
      <o:colormru v:ext="edit" colors="#003868,#903,#ddeee9,#a2af95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88"/>
    <w:rsid w:val="0000008B"/>
    <w:rsid w:val="00000A37"/>
    <w:rsid w:val="00001712"/>
    <w:rsid w:val="00002433"/>
    <w:rsid w:val="00002E53"/>
    <w:rsid w:val="00002EF6"/>
    <w:rsid w:val="0000308A"/>
    <w:rsid w:val="00003188"/>
    <w:rsid w:val="000031C2"/>
    <w:rsid w:val="000033DF"/>
    <w:rsid w:val="00004059"/>
    <w:rsid w:val="000040D3"/>
    <w:rsid w:val="00004940"/>
    <w:rsid w:val="00005D49"/>
    <w:rsid w:val="0000604E"/>
    <w:rsid w:val="000068B6"/>
    <w:rsid w:val="000071B0"/>
    <w:rsid w:val="000072E3"/>
    <w:rsid w:val="00007875"/>
    <w:rsid w:val="0001037C"/>
    <w:rsid w:val="000106D8"/>
    <w:rsid w:val="00010D39"/>
    <w:rsid w:val="00011071"/>
    <w:rsid w:val="000117B0"/>
    <w:rsid w:val="00011928"/>
    <w:rsid w:val="00011E2A"/>
    <w:rsid w:val="00012E08"/>
    <w:rsid w:val="00013797"/>
    <w:rsid w:val="00013C71"/>
    <w:rsid w:val="000142A0"/>
    <w:rsid w:val="0001461F"/>
    <w:rsid w:val="000146A7"/>
    <w:rsid w:val="00014E2B"/>
    <w:rsid w:val="00015FD0"/>
    <w:rsid w:val="00016A5B"/>
    <w:rsid w:val="00016EC2"/>
    <w:rsid w:val="00017232"/>
    <w:rsid w:val="00017440"/>
    <w:rsid w:val="00017696"/>
    <w:rsid w:val="00020A90"/>
    <w:rsid w:val="00020F22"/>
    <w:rsid w:val="000215EE"/>
    <w:rsid w:val="000218D6"/>
    <w:rsid w:val="0002255B"/>
    <w:rsid w:val="00022F4B"/>
    <w:rsid w:val="00023469"/>
    <w:rsid w:val="000240E5"/>
    <w:rsid w:val="000241FE"/>
    <w:rsid w:val="000243D7"/>
    <w:rsid w:val="0002452A"/>
    <w:rsid w:val="000245A9"/>
    <w:rsid w:val="000246D9"/>
    <w:rsid w:val="000251BA"/>
    <w:rsid w:val="00025FBC"/>
    <w:rsid w:val="00026037"/>
    <w:rsid w:val="00026C73"/>
    <w:rsid w:val="000270AE"/>
    <w:rsid w:val="000271B3"/>
    <w:rsid w:val="000275F0"/>
    <w:rsid w:val="00030339"/>
    <w:rsid w:val="00030B08"/>
    <w:rsid w:val="00030E7A"/>
    <w:rsid w:val="00030FC4"/>
    <w:rsid w:val="00031375"/>
    <w:rsid w:val="00031620"/>
    <w:rsid w:val="00031B30"/>
    <w:rsid w:val="00031DB8"/>
    <w:rsid w:val="00032104"/>
    <w:rsid w:val="00032973"/>
    <w:rsid w:val="00032A5D"/>
    <w:rsid w:val="00032A9D"/>
    <w:rsid w:val="00032B1D"/>
    <w:rsid w:val="00033875"/>
    <w:rsid w:val="000344AB"/>
    <w:rsid w:val="000344EB"/>
    <w:rsid w:val="000350E9"/>
    <w:rsid w:val="000351FC"/>
    <w:rsid w:val="000358D6"/>
    <w:rsid w:val="00035A01"/>
    <w:rsid w:val="00036D2E"/>
    <w:rsid w:val="00036E6E"/>
    <w:rsid w:val="00036F3D"/>
    <w:rsid w:val="00037212"/>
    <w:rsid w:val="00040FD4"/>
    <w:rsid w:val="0004173B"/>
    <w:rsid w:val="00041A04"/>
    <w:rsid w:val="0004243C"/>
    <w:rsid w:val="000424B0"/>
    <w:rsid w:val="00042719"/>
    <w:rsid w:val="00043323"/>
    <w:rsid w:val="00043490"/>
    <w:rsid w:val="00043C48"/>
    <w:rsid w:val="00044661"/>
    <w:rsid w:val="00045B6F"/>
    <w:rsid w:val="0004679E"/>
    <w:rsid w:val="000468D5"/>
    <w:rsid w:val="00047AEE"/>
    <w:rsid w:val="00047B41"/>
    <w:rsid w:val="0005028F"/>
    <w:rsid w:val="000505A3"/>
    <w:rsid w:val="000512D2"/>
    <w:rsid w:val="000529FB"/>
    <w:rsid w:val="000534EE"/>
    <w:rsid w:val="0005421C"/>
    <w:rsid w:val="00054332"/>
    <w:rsid w:val="00054713"/>
    <w:rsid w:val="0005476A"/>
    <w:rsid w:val="00054BAB"/>
    <w:rsid w:val="00054D7F"/>
    <w:rsid w:val="00055938"/>
    <w:rsid w:val="00055DF1"/>
    <w:rsid w:val="00056296"/>
    <w:rsid w:val="00056CC5"/>
    <w:rsid w:val="00057E54"/>
    <w:rsid w:val="00057E65"/>
    <w:rsid w:val="000604CC"/>
    <w:rsid w:val="000605D7"/>
    <w:rsid w:val="000606B8"/>
    <w:rsid w:val="00060B39"/>
    <w:rsid w:val="00060FB0"/>
    <w:rsid w:val="00061D7E"/>
    <w:rsid w:val="0006219C"/>
    <w:rsid w:val="00062AE1"/>
    <w:rsid w:val="00062B8E"/>
    <w:rsid w:val="00062BD0"/>
    <w:rsid w:val="00064544"/>
    <w:rsid w:val="000647E6"/>
    <w:rsid w:val="00064DDB"/>
    <w:rsid w:val="0006500F"/>
    <w:rsid w:val="000655FF"/>
    <w:rsid w:val="000657DB"/>
    <w:rsid w:val="00066089"/>
    <w:rsid w:val="0006740B"/>
    <w:rsid w:val="000676D6"/>
    <w:rsid w:val="00070479"/>
    <w:rsid w:val="0007054E"/>
    <w:rsid w:val="000719FB"/>
    <w:rsid w:val="0007255C"/>
    <w:rsid w:val="00072EE8"/>
    <w:rsid w:val="00072FA3"/>
    <w:rsid w:val="00072FCD"/>
    <w:rsid w:val="000731C2"/>
    <w:rsid w:val="0007337A"/>
    <w:rsid w:val="000736F0"/>
    <w:rsid w:val="0007399C"/>
    <w:rsid w:val="00073A0B"/>
    <w:rsid w:val="000759CB"/>
    <w:rsid w:val="00075EF7"/>
    <w:rsid w:val="000765AA"/>
    <w:rsid w:val="00077432"/>
    <w:rsid w:val="00077505"/>
    <w:rsid w:val="00077F64"/>
    <w:rsid w:val="0008006C"/>
    <w:rsid w:val="000802A2"/>
    <w:rsid w:val="000806EE"/>
    <w:rsid w:val="00080938"/>
    <w:rsid w:val="00080A08"/>
    <w:rsid w:val="00080B36"/>
    <w:rsid w:val="00081DAD"/>
    <w:rsid w:val="00082396"/>
    <w:rsid w:val="00082DF9"/>
    <w:rsid w:val="00083628"/>
    <w:rsid w:val="00083905"/>
    <w:rsid w:val="00083B75"/>
    <w:rsid w:val="0008413A"/>
    <w:rsid w:val="00085542"/>
    <w:rsid w:val="00086D42"/>
    <w:rsid w:val="00086F25"/>
    <w:rsid w:val="000870DD"/>
    <w:rsid w:val="00087118"/>
    <w:rsid w:val="00087248"/>
    <w:rsid w:val="0008796E"/>
    <w:rsid w:val="000909E9"/>
    <w:rsid w:val="00090DD4"/>
    <w:rsid w:val="00091966"/>
    <w:rsid w:val="00092C23"/>
    <w:rsid w:val="000931D9"/>
    <w:rsid w:val="00094E93"/>
    <w:rsid w:val="00095826"/>
    <w:rsid w:val="00096193"/>
    <w:rsid w:val="00096943"/>
    <w:rsid w:val="00097ECB"/>
    <w:rsid w:val="00097F8A"/>
    <w:rsid w:val="000A08ED"/>
    <w:rsid w:val="000A0BEE"/>
    <w:rsid w:val="000A0FDA"/>
    <w:rsid w:val="000A1F5E"/>
    <w:rsid w:val="000A2A90"/>
    <w:rsid w:val="000A2F7A"/>
    <w:rsid w:val="000A328B"/>
    <w:rsid w:val="000A37B8"/>
    <w:rsid w:val="000A3843"/>
    <w:rsid w:val="000A3EAC"/>
    <w:rsid w:val="000A3F4E"/>
    <w:rsid w:val="000A4242"/>
    <w:rsid w:val="000A42F7"/>
    <w:rsid w:val="000A47EC"/>
    <w:rsid w:val="000A571E"/>
    <w:rsid w:val="000A61A0"/>
    <w:rsid w:val="000A63BB"/>
    <w:rsid w:val="000A764D"/>
    <w:rsid w:val="000B0140"/>
    <w:rsid w:val="000B0400"/>
    <w:rsid w:val="000B05CF"/>
    <w:rsid w:val="000B0A39"/>
    <w:rsid w:val="000B0ACC"/>
    <w:rsid w:val="000B0B53"/>
    <w:rsid w:val="000B1560"/>
    <w:rsid w:val="000B1820"/>
    <w:rsid w:val="000B1AE5"/>
    <w:rsid w:val="000B27D5"/>
    <w:rsid w:val="000B2A11"/>
    <w:rsid w:val="000B2DD3"/>
    <w:rsid w:val="000B38A9"/>
    <w:rsid w:val="000B3CC4"/>
    <w:rsid w:val="000B3E14"/>
    <w:rsid w:val="000B423D"/>
    <w:rsid w:val="000B4342"/>
    <w:rsid w:val="000B4402"/>
    <w:rsid w:val="000B483B"/>
    <w:rsid w:val="000B4940"/>
    <w:rsid w:val="000B4B39"/>
    <w:rsid w:val="000B5814"/>
    <w:rsid w:val="000B5C20"/>
    <w:rsid w:val="000B6104"/>
    <w:rsid w:val="000B744D"/>
    <w:rsid w:val="000B77BA"/>
    <w:rsid w:val="000C01AB"/>
    <w:rsid w:val="000C03A5"/>
    <w:rsid w:val="000C0597"/>
    <w:rsid w:val="000C2297"/>
    <w:rsid w:val="000C233A"/>
    <w:rsid w:val="000C2824"/>
    <w:rsid w:val="000C2C89"/>
    <w:rsid w:val="000C2D40"/>
    <w:rsid w:val="000C2ECB"/>
    <w:rsid w:val="000C2F34"/>
    <w:rsid w:val="000C3FF9"/>
    <w:rsid w:val="000C47C9"/>
    <w:rsid w:val="000C4DDA"/>
    <w:rsid w:val="000C4DE6"/>
    <w:rsid w:val="000C5E80"/>
    <w:rsid w:val="000C606C"/>
    <w:rsid w:val="000C6414"/>
    <w:rsid w:val="000C6AAA"/>
    <w:rsid w:val="000C6BCC"/>
    <w:rsid w:val="000C707A"/>
    <w:rsid w:val="000C73FB"/>
    <w:rsid w:val="000C74A9"/>
    <w:rsid w:val="000C7999"/>
    <w:rsid w:val="000D013F"/>
    <w:rsid w:val="000D02A7"/>
    <w:rsid w:val="000D068F"/>
    <w:rsid w:val="000D09BB"/>
    <w:rsid w:val="000D18D8"/>
    <w:rsid w:val="000D1BEA"/>
    <w:rsid w:val="000D214A"/>
    <w:rsid w:val="000D29D5"/>
    <w:rsid w:val="000D2CDA"/>
    <w:rsid w:val="000D48E3"/>
    <w:rsid w:val="000D4CB9"/>
    <w:rsid w:val="000D4CDE"/>
    <w:rsid w:val="000D4CEA"/>
    <w:rsid w:val="000D58C5"/>
    <w:rsid w:val="000D59B1"/>
    <w:rsid w:val="000D5E0B"/>
    <w:rsid w:val="000D69ED"/>
    <w:rsid w:val="000D6EB9"/>
    <w:rsid w:val="000D7143"/>
    <w:rsid w:val="000D7175"/>
    <w:rsid w:val="000D7818"/>
    <w:rsid w:val="000D7A6F"/>
    <w:rsid w:val="000D7E61"/>
    <w:rsid w:val="000D7E77"/>
    <w:rsid w:val="000E0490"/>
    <w:rsid w:val="000E0DAF"/>
    <w:rsid w:val="000E0DD7"/>
    <w:rsid w:val="000E14D1"/>
    <w:rsid w:val="000E16C1"/>
    <w:rsid w:val="000E1A25"/>
    <w:rsid w:val="000E1D04"/>
    <w:rsid w:val="000E2331"/>
    <w:rsid w:val="000E252B"/>
    <w:rsid w:val="000E3AA7"/>
    <w:rsid w:val="000E43E4"/>
    <w:rsid w:val="000E44CE"/>
    <w:rsid w:val="000E4EE7"/>
    <w:rsid w:val="000E5A8A"/>
    <w:rsid w:val="000E5E0B"/>
    <w:rsid w:val="000E67FA"/>
    <w:rsid w:val="000E6E30"/>
    <w:rsid w:val="000E7433"/>
    <w:rsid w:val="000E74E1"/>
    <w:rsid w:val="000E7F19"/>
    <w:rsid w:val="000F10C6"/>
    <w:rsid w:val="000F2280"/>
    <w:rsid w:val="000F260A"/>
    <w:rsid w:val="000F2725"/>
    <w:rsid w:val="000F29E3"/>
    <w:rsid w:val="000F3DB7"/>
    <w:rsid w:val="000F41F0"/>
    <w:rsid w:val="000F4587"/>
    <w:rsid w:val="000F587A"/>
    <w:rsid w:val="000F62FE"/>
    <w:rsid w:val="000F63E0"/>
    <w:rsid w:val="000F6B30"/>
    <w:rsid w:val="000F700D"/>
    <w:rsid w:val="00100444"/>
    <w:rsid w:val="00100B77"/>
    <w:rsid w:val="00101557"/>
    <w:rsid w:val="00101809"/>
    <w:rsid w:val="00101AC5"/>
    <w:rsid w:val="0010234A"/>
    <w:rsid w:val="0010243A"/>
    <w:rsid w:val="001024C0"/>
    <w:rsid w:val="00102E14"/>
    <w:rsid w:val="0010331A"/>
    <w:rsid w:val="00103353"/>
    <w:rsid w:val="001035D1"/>
    <w:rsid w:val="00103657"/>
    <w:rsid w:val="00103A5C"/>
    <w:rsid w:val="001048D1"/>
    <w:rsid w:val="00104AB7"/>
    <w:rsid w:val="001050E8"/>
    <w:rsid w:val="00105CE7"/>
    <w:rsid w:val="001065C0"/>
    <w:rsid w:val="001067DA"/>
    <w:rsid w:val="00106F0D"/>
    <w:rsid w:val="00106F44"/>
    <w:rsid w:val="00107ABA"/>
    <w:rsid w:val="00110C84"/>
    <w:rsid w:val="001113C0"/>
    <w:rsid w:val="00111A78"/>
    <w:rsid w:val="00111C6C"/>
    <w:rsid w:val="00111D28"/>
    <w:rsid w:val="0011213B"/>
    <w:rsid w:val="00112B8B"/>
    <w:rsid w:val="00112F09"/>
    <w:rsid w:val="001131F5"/>
    <w:rsid w:val="00113831"/>
    <w:rsid w:val="00114818"/>
    <w:rsid w:val="00114E07"/>
    <w:rsid w:val="001158F9"/>
    <w:rsid w:val="00115E26"/>
    <w:rsid w:val="001160D7"/>
    <w:rsid w:val="00116312"/>
    <w:rsid w:val="00116751"/>
    <w:rsid w:val="0011675B"/>
    <w:rsid w:val="001168A6"/>
    <w:rsid w:val="0011739C"/>
    <w:rsid w:val="00117656"/>
    <w:rsid w:val="00117B32"/>
    <w:rsid w:val="00120263"/>
    <w:rsid w:val="001204F1"/>
    <w:rsid w:val="001212EF"/>
    <w:rsid w:val="00121876"/>
    <w:rsid w:val="00121FD6"/>
    <w:rsid w:val="00122F90"/>
    <w:rsid w:val="001234CE"/>
    <w:rsid w:val="00123B10"/>
    <w:rsid w:val="001242F8"/>
    <w:rsid w:val="00125159"/>
    <w:rsid w:val="0012521F"/>
    <w:rsid w:val="00125606"/>
    <w:rsid w:val="001259EC"/>
    <w:rsid w:val="00125A36"/>
    <w:rsid w:val="00125A88"/>
    <w:rsid w:val="00126020"/>
    <w:rsid w:val="0012606D"/>
    <w:rsid w:val="00126516"/>
    <w:rsid w:val="001269F6"/>
    <w:rsid w:val="00126B04"/>
    <w:rsid w:val="00127010"/>
    <w:rsid w:val="0012789E"/>
    <w:rsid w:val="00127E44"/>
    <w:rsid w:val="00127E68"/>
    <w:rsid w:val="0013017C"/>
    <w:rsid w:val="001305BD"/>
    <w:rsid w:val="00130824"/>
    <w:rsid w:val="001327B6"/>
    <w:rsid w:val="00132F75"/>
    <w:rsid w:val="00133041"/>
    <w:rsid w:val="001333B4"/>
    <w:rsid w:val="001338E5"/>
    <w:rsid w:val="00134116"/>
    <w:rsid w:val="001342DA"/>
    <w:rsid w:val="001356AC"/>
    <w:rsid w:val="00136679"/>
    <w:rsid w:val="001373D3"/>
    <w:rsid w:val="00137E2D"/>
    <w:rsid w:val="00140024"/>
    <w:rsid w:val="00140F3F"/>
    <w:rsid w:val="00142203"/>
    <w:rsid w:val="00142253"/>
    <w:rsid w:val="00143132"/>
    <w:rsid w:val="00143486"/>
    <w:rsid w:val="0014429D"/>
    <w:rsid w:val="00144403"/>
    <w:rsid w:val="00145832"/>
    <w:rsid w:val="0014623C"/>
    <w:rsid w:val="0014669D"/>
    <w:rsid w:val="00146A57"/>
    <w:rsid w:val="00147A00"/>
    <w:rsid w:val="00147D36"/>
    <w:rsid w:val="00147DD8"/>
    <w:rsid w:val="0015006C"/>
    <w:rsid w:val="001503AE"/>
    <w:rsid w:val="0015044C"/>
    <w:rsid w:val="001514F2"/>
    <w:rsid w:val="001519F4"/>
    <w:rsid w:val="00151D43"/>
    <w:rsid w:val="00151F6D"/>
    <w:rsid w:val="00152158"/>
    <w:rsid w:val="001532DC"/>
    <w:rsid w:val="00153346"/>
    <w:rsid w:val="001533B6"/>
    <w:rsid w:val="00153851"/>
    <w:rsid w:val="00153B10"/>
    <w:rsid w:val="001542E1"/>
    <w:rsid w:val="00154356"/>
    <w:rsid w:val="001550FD"/>
    <w:rsid w:val="001555E7"/>
    <w:rsid w:val="0015572D"/>
    <w:rsid w:val="00155ECA"/>
    <w:rsid w:val="00156065"/>
    <w:rsid w:val="00157271"/>
    <w:rsid w:val="0015797B"/>
    <w:rsid w:val="001600C8"/>
    <w:rsid w:val="001607FC"/>
    <w:rsid w:val="0016165F"/>
    <w:rsid w:val="00161AD9"/>
    <w:rsid w:val="00161B50"/>
    <w:rsid w:val="00162541"/>
    <w:rsid w:val="001626B3"/>
    <w:rsid w:val="00162CEC"/>
    <w:rsid w:val="00163FB1"/>
    <w:rsid w:val="00164505"/>
    <w:rsid w:val="001648BC"/>
    <w:rsid w:val="001655BB"/>
    <w:rsid w:val="00165611"/>
    <w:rsid w:val="001658C7"/>
    <w:rsid w:val="00166287"/>
    <w:rsid w:val="00166D8F"/>
    <w:rsid w:val="00167376"/>
    <w:rsid w:val="00167DE0"/>
    <w:rsid w:val="00167FDF"/>
    <w:rsid w:val="00170157"/>
    <w:rsid w:val="00170465"/>
    <w:rsid w:val="00170A3E"/>
    <w:rsid w:val="00170FE9"/>
    <w:rsid w:val="001715F9"/>
    <w:rsid w:val="001718FB"/>
    <w:rsid w:val="00171FF5"/>
    <w:rsid w:val="00172EF0"/>
    <w:rsid w:val="0017334D"/>
    <w:rsid w:val="00173637"/>
    <w:rsid w:val="00173980"/>
    <w:rsid w:val="00174576"/>
    <w:rsid w:val="00174B8E"/>
    <w:rsid w:val="00174FAD"/>
    <w:rsid w:val="0017592D"/>
    <w:rsid w:val="00175A72"/>
    <w:rsid w:val="00175C40"/>
    <w:rsid w:val="00175FAC"/>
    <w:rsid w:val="0017642B"/>
    <w:rsid w:val="0017677E"/>
    <w:rsid w:val="00176A5B"/>
    <w:rsid w:val="001775EF"/>
    <w:rsid w:val="00180157"/>
    <w:rsid w:val="00180170"/>
    <w:rsid w:val="00180655"/>
    <w:rsid w:val="001807D8"/>
    <w:rsid w:val="00180A95"/>
    <w:rsid w:val="00180B10"/>
    <w:rsid w:val="00180E05"/>
    <w:rsid w:val="001818C0"/>
    <w:rsid w:val="00181BEA"/>
    <w:rsid w:val="0018297D"/>
    <w:rsid w:val="0018376A"/>
    <w:rsid w:val="00183B92"/>
    <w:rsid w:val="00183D9C"/>
    <w:rsid w:val="0018421D"/>
    <w:rsid w:val="001842B3"/>
    <w:rsid w:val="00184347"/>
    <w:rsid w:val="001849CC"/>
    <w:rsid w:val="00184B47"/>
    <w:rsid w:val="00184EF8"/>
    <w:rsid w:val="001850C1"/>
    <w:rsid w:val="0018551E"/>
    <w:rsid w:val="00185EE1"/>
    <w:rsid w:val="00186473"/>
    <w:rsid w:val="00186B31"/>
    <w:rsid w:val="00187693"/>
    <w:rsid w:val="001878CB"/>
    <w:rsid w:val="00187A44"/>
    <w:rsid w:val="001905EB"/>
    <w:rsid w:val="00190726"/>
    <w:rsid w:val="001924D6"/>
    <w:rsid w:val="0019256B"/>
    <w:rsid w:val="00192633"/>
    <w:rsid w:val="00193029"/>
    <w:rsid w:val="00193B07"/>
    <w:rsid w:val="001944FC"/>
    <w:rsid w:val="00194697"/>
    <w:rsid w:val="00194779"/>
    <w:rsid w:val="001955BC"/>
    <w:rsid w:val="0019573F"/>
    <w:rsid w:val="00195CC6"/>
    <w:rsid w:val="001962FD"/>
    <w:rsid w:val="001964C3"/>
    <w:rsid w:val="0019663C"/>
    <w:rsid w:val="00196938"/>
    <w:rsid w:val="00196C46"/>
    <w:rsid w:val="001972F4"/>
    <w:rsid w:val="00197336"/>
    <w:rsid w:val="00197701"/>
    <w:rsid w:val="001A0C4E"/>
    <w:rsid w:val="001A1223"/>
    <w:rsid w:val="001A18B8"/>
    <w:rsid w:val="001A19D4"/>
    <w:rsid w:val="001A277E"/>
    <w:rsid w:val="001A2A50"/>
    <w:rsid w:val="001A34D2"/>
    <w:rsid w:val="001A37E1"/>
    <w:rsid w:val="001A3921"/>
    <w:rsid w:val="001A4896"/>
    <w:rsid w:val="001A4C66"/>
    <w:rsid w:val="001A50EA"/>
    <w:rsid w:val="001A54F7"/>
    <w:rsid w:val="001A55C4"/>
    <w:rsid w:val="001A62C1"/>
    <w:rsid w:val="001A6732"/>
    <w:rsid w:val="001A6884"/>
    <w:rsid w:val="001A6BDD"/>
    <w:rsid w:val="001A7B73"/>
    <w:rsid w:val="001B0058"/>
    <w:rsid w:val="001B0399"/>
    <w:rsid w:val="001B03B9"/>
    <w:rsid w:val="001B0F7A"/>
    <w:rsid w:val="001B0F8C"/>
    <w:rsid w:val="001B18AA"/>
    <w:rsid w:val="001B1EB7"/>
    <w:rsid w:val="001B24FE"/>
    <w:rsid w:val="001B2576"/>
    <w:rsid w:val="001B2AE9"/>
    <w:rsid w:val="001B3964"/>
    <w:rsid w:val="001B415B"/>
    <w:rsid w:val="001B419E"/>
    <w:rsid w:val="001B4ED2"/>
    <w:rsid w:val="001B59E1"/>
    <w:rsid w:val="001B6B06"/>
    <w:rsid w:val="001B6C52"/>
    <w:rsid w:val="001B7CFE"/>
    <w:rsid w:val="001B7FE1"/>
    <w:rsid w:val="001C1A82"/>
    <w:rsid w:val="001C26BA"/>
    <w:rsid w:val="001C2D38"/>
    <w:rsid w:val="001C3087"/>
    <w:rsid w:val="001C3CAE"/>
    <w:rsid w:val="001C4143"/>
    <w:rsid w:val="001C41C6"/>
    <w:rsid w:val="001C41FF"/>
    <w:rsid w:val="001C47D8"/>
    <w:rsid w:val="001C4F9C"/>
    <w:rsid w:val="001C5251"/>
    <w:rsid w:val="001C55BA"/>
    <w:rsid w:val="001C6847"/>
    <w:rsid w:val="001C731A"/>
    <w:rsid w:val="001C7390"/>
    <w:rsid w:val="001C75FB"/>
    <w:rsid w:val="001C761B"/>
    <w:rsid w:val="001D0318"/>
    <w:rsid w:val="001D062D"/>
    <w:rsid w:val="001D0685"/>
    <w:rsid w:val="001D0773"/>
    <w:rsid w:val="001D07DB"/>
    <w:rsid w:val="001D19D9"/>
    <w:rsid w:val="001D19FE"/>
    <w:rsid w:val="001D2A8A"/>
    <w:rsid w:val="001D2C53"/>
    <w:rsid w:val="001D2DE8"/>
    <w:rsid w:val="001D3A04"/>
    <w:rsid w:val="001D3D2E"/>
    <w:rsid w:val="001D4AE9"/>
    <w:rsid w:val="001D4D88"/>
    <w:rsid w:val="001D4DED"/>
    <w:rsid w:val="001D4EC6"/>
    <w:rsid w:val="001D57A7"/>
    <w:rsid w:val="001D57DD"/>
    <w:rsid w:val="001D598F"/>
    <w:rsid w:val="001D65EF"/>
    <w:rsid w:val="001D677A"/>
    <w:rsid w:val="001D6A5B"/>
    <w:rsid w:val="001D6B16"/>
    <w:rsid w:val="001D7F27"/>
    <w:rsid w:val="001E0025"/>
    <w:rsid w:val="001E026B"/>
    <w:rsid w:val="001E0959"/>
    <w:rsid w:val="001E0980"/>
    <w:rsid w:val="001E1465"/>
    <w:rsid w:val="001E1E3B"/>
    <w:rsid w:val="001E34D7"/>
    <w:rsid w:val="001E38BB"/>
    <w:rsid w:val="001E41C5"/>
    <w:rsid w:val="001E50D9"/>
    <w:rsid w:val="001E528D"/>
    <w:rsid w:val="001E53F1"/>
    <w:rsid w:val="001E57D6"/>
    <w:rsid w:val="001E62AC"/>
    <w:rsid w:val="001E6CB6"/>
    <w:rsid w:val="001E7249"/>
    <w:rsid w:val="001E773F"/>
    <w:rsid w:val="001E77A6"/>
    <w:rsid w:val="001E7A3E"/>
    <w:rsid w:val="001F056F"/>
    <w:rsid w:val="001F1171"/>
    <w:rsid w:val="001F1817"/>
    <w:rsid w:val="001F194D"/>
    <w:rsid w:val="001F1E0B"/>
    <w:rsid w:val="001F2339"/>
    <w:rsid w:val="001F2371"/>
    <w:rsid w:val="001F298A"/>
    <w:rsid w:val="001F2A1C"/>
    <w:rsid w:val="001F2F3D"/>
    <w:rsid w:val="001F2FC5"/>
    <w:rsid w:val="001F34F2"/>
    <w:rsid w:val="001F46B5"/>
    <w:rsid w:val="001F4DF8"/>
    <w:rsid w:val="001F5149"/>
    <w:rsid w:val="001F570E"/>
    <w:rsid w:val="001F57E4"/>
    <w:rsid w:val="001F5B72"/>
    <w:rsid w:val="001F5DF1"/>
    <w:rsid w:val="001F6484"/>
    <w:rsid w:val="001F6597"/>
    <w:rsid w:val="001F72B7"/>
    <w:rsid w:val="001F7E6B"/>
    <w:rsid w:val="00200072"/>
    <w:rsid w:val="00201DA2"/>
    <w:rsid w:val="0020252E"/>
    <w:rsid w:val="00203123"/>
    <w:rsid w:val="002038C7"/>
    <w:rsid w:val="00203D4D"/>
    <w:rsid w:val="00203FD0"/>
    <w:rsid w:val="0020421C"/>
    <w:rsid w:val="00204350"/>
    <w:rsid w:val="002057AB"/>
    <w:rsid w:val="0020627C"/>
    <w:rsid w:val="0020685B"/>
    <w:rsid w:val="00206A9B"/>
    <w:rsid w:val="00206B88"/>
    <w:rsid w:val="00206F00"/>
    <w:rsid w:val="002077CE"/>
    <w:rsid w:val="00207AE5"/>
    <w:rsid w:val="00207CA5"/>
    <w:rsid w:val="00207FF0"/>
    <w:rsid w:val="00210081"/>
    <w:rsid w:val="002105CE"/>
    <w:rsid w:val="00211872"/>
    <w:rsid w:val="00212A91"/>
    <w:rsid w:val="00212BDF"/>
    <w:rsid w:val="00215577"/>
    <w:rsid w:val="002157A9"/>
    <w:rsid w:val="00216BC6"/>
    <w:rsid w:val="00217D2D"/>
    <w:rsid w:val="00217FB3"/>
    <w:rsid w:val="002204FE"/>
    <w:rsid w:val="002207BA"/>
    <w:rsid w:val="00220BF8"/>
    <w:rsid w:val="00220DB9"/>
    <w:rsid w:val="00220F8A"/>
    <w:rsid w:val="00221723"/>
    <w:rsid w:val="00221EFD"/>
    <w:rsid w:val="0022236E"/>
    <w:rsid w:val="0022240D"/>
    <w:rsid w:val="0022264C"/>
    <w:rsid w:val="002226CF"/>
    <w:rsid w:val="00222972"/>
    <w:rsid w:val="00223512"/>
    <w:rsid w:val="00223B76"/>
    <w:rsid w:val="002244A3"/>
    <w:rsid w:val="00224B0C"/>
    <w:rsid w:val="00224B2B"/>
    <w:rsid w:val="00225C49"/>
    <w:rsid w:val="00225DA4"/>
    <w:rsid w:val="002261A9"/>
    <w:rsid w:val="00226815"/>
    <w:rsid w:val="00226ABD"/>
    <w:rsid w:val="00226AEF"/>
    <w:rsid w:val="00226B02"/>
    <w:rsid w:val="00226F6A"/>
    <w:rsid w:val="00227276"/>
    <w:rsid w:val="00227CB6"/>
    <w:rsid w:val="00227F28"/>
    <w:rsid w:val="002300F6"/>
    <w:rsid w:val="0023074E"/>
    <w:rsid w:val="00230822"/>
    <w:rsid w:val="0023097F"/>
    <w:rsid w:val="00230F79"/>
    <w:rsid w:val="00231266"/>
    <w:rsid w:val="00231871"/>
    <w:rsid w:val="0023192C"/>
    <w:rsid w:val="00231C1F"/>
    <w:rsid w:val="00232AC5"/>
    <w:rsid w:val="00232BCB"/>
    <w:rsid w:val="00232F2E"/>
    <w:rsid w:val="002330DD"/>
    <w:rsid w:val="00233294"/>
    <w:rsid w:val="002334EF"/>
    <w:rsid w:val="002339C6"/>
    <w:rsid w:val="00233BC5"/>
    <w:rsid w:val="002341D9"/>
    <w:rsid w:val="002354BF"/>
    <w:rsid w:val="002355F8"/>
    <w:rsid w:val="00235C2B"/>
    <w:rsid w:val="00235CDD"/>
    <w:rsid w:val="00236118"/>
    <w:rsid w:val="00236B91"/>
    <w:rsid w:val="0023715D"/>
    <w:rsid w:val="00237415"/>
    <w:rsid w:val="00237810"/>
    <w:rsid w:val="002379B3"/>
    <w:rsid w:val="002379DA"/>
    <w:rsid w:val="00237AA2"/>
    <w:rsid w:val="00237B18"/>
    <w:rsid w:val="00237BF4"/>
    <w:rsid w:val="00237C69"/>
    <w:rsid w:val="002404EE"/>
    <w:rsid w:val="00240569"/>
    <w:rsid w:val="0024063B"/>
    <w:rsid w:val="0024078C"/>
    <w:rsid w:val="00241221"/>
    <w:rsid w:val="00241E01"/>
    <w:rsid w:val="00241E61"/>
    <w:rsid w:val="00242156"/>
    <w:rsid w:val="00242723"/>
    <w:rsid w:val="00242809"/>
    <w:rsid w:val="002433CD"/>
    <w:rsid w:val="002435B6"/>
    <w:rsid w:val="00243936"/>
    <w:rsid w:val="00243E26"/>
    <w:rsid w:val="002445CC"/>
    <w:rsid w:val="002449AA"/>
    <w:rsid w:val="00244A11"/>
    <w:rsid w:val="00244CC6"/>
    <w:rsid w:val="00244FA6"/>
    <w:rsid w:val="0024661E"/>
    <w:rsid w:val="00246917"/>
    <w:rsid w:val="002470DC"/>
    <w:rsid w:val="00247BA7"/>
    <w:rsid w:val="00250812"/>
    <w:rsid w:val="002508C4"/>
    <w:rsid w:val="002508DF"/>
    <w:rsid w:val="00250A24"/>
    <w:rsid w:val="00251002"/>
    <w:rsid w:val="00251062"/>
    <w:rsid w:val="002516A2"/>
    <w:rsid w:val="00251E95"/>
    <w:rsid w:val="00253030"/>
    <w:rsid w:val="0025325B"/>
    <w:rsid w:val="0025328C"/>
    <w:rsid w:val="00254220"/>
    <w:rsid w:val="00255018"/>
    <w:rsid w:val="0025553B"/>
    <w:rsid w:val="00255922"/>
    <w:rsid w:val="00256448"/>
    <w:rsid w:val="00256967"/>
    <w:rsid w:val="00256D22"/>
    <w:rsid w:val="00257756"/>
    <w:rsid w:val="00257BA0"/>
    <w:rsid w:val="002606E6"/>
    <w:rsid w:val="002610CA"/>
    <w:rsid w:val="00261DFE"/>
    <w:rsid w:val="00262B13"/>
    <w:rsid w:val="00262C8B"/>
    <w:rsid w:val="0026379B"/>
    <w:rsid w:val="0026383B"/>
    <w:rsid w:val="00263A50"/>
    <w:rsid w:val="00264394"/>
    <w:rsid w:val="0026452B"/>
    <w:rsid w:val="00265B23"/>
    <w:rsid w:val="002663AA"/>
    <w:rsid w:val="0026683E"/>
    <w:rsid w:val="00267CAD"/>
    <w:rsid w:val="00267DA3"/>
    <w:rsid w:val="00267DA5"/>
    <w:rsid w:val="00267FEB"/>
    <w:rsid w:val="00270BC0"/>
    <w:rsid w:val="00270DD8"/>
    <w:rsid w:val="00271B25"/>
    <w:rsid w:val="00271B38"/>
    <w:rsid w:val="00271BA3"/>
    <w:rsid w:val="002725E6"/>
    <w:rsid w:val="00272AC1"/>
    <w:rsid w:val="00272F0D"/>
    <w:rsid w:val="00273CC1"/>
    <w:rsid w:val="00274255"/>
    <w:rsid w:val="00274306"/>
    <w:rsid w:val="002747C8"/>
    <w:rsid w:val="0027484B"/>
    <w:rsid w:val="002749A0"/>
    <w:rsid w:val="00274BCA"/>
    <w:rsid w:val="00274E0A"/>
    <w:rsid w:val="0027547D"/>
    <w:rsid w:val="00275A2D"/>
    <w:rsid w:val="00275C89"/>
    <w:rsid w:val="00275D06"/>
    <w:rsid w:val="00275D66"/>
    <w:rsid w:val="00275E0C"/>
    <w:rsid w:val="00275EC0"/>
    <w:rsid w:val="00276BC4"/>
    <w:rsid w:val="0027706E"/>
    <w:rsid w:val="002805C7"/>
    <w:rsid w:val="00281AC2"/>
    <w:rsid w:val="00281CE5"/>
    <w:rsid w:val="00282594"/>
    <w:rsid w:val="00282987"/>
    <w:rsid w:val="00283357"/>
    <w:rsid w:val="00283363"/>
    <w:rsid w:val="0028360F"/>
    <w:rsid w:val="00283A59"/>
    <w:rsid w:val="00283B04"/>
    <w:rsid w:val="00284875"/>
    <w:rsid w:val="00284CA0"/>
    <w:rsid w:val="00284CA7"/>
    <w:rsid w:val="00284F2B"/>
    <w:rsid w:val="00285494"/>
    <w:rsid w:val="00285732"/>
    <w:rsid w:val="002860C9"/>
    <w:rsid w:val="0028639E"/>
    <w:rsid w:val="00286907"/>
    <w:rsid w:val="00286A0C"/>
    <w:rsid w:val="00286E5F"/>
    <w:rsid w:val="00290A13"/>
    <w:rsid w:val="00290C2C"/>
    <w:rsid w:val="00290C5F"/>
    <w:rsid w:val="002916EC"/>
    <w:rsid w:val="00291AFA"/>
    <w:rsid w:val="002920C8"/>
    <w:rsid w:val="00292643"/>
    <w:rsid w:val="00292AAD"/>
    <w:rsid w:val="00293202"/>
    <w:rsid w:val="002935B8"/>
    <w:rsid w:val="002935E6"/>
    <w:rsid w:val="00296B0F"/>
    <w:rsid w:val="00296B7F"/>
    <w:rsid w:val="002972E5"/>
    <w:rsid w:val="00297471"/>
    <w:rsid w:val="002979A2"/>
    <w:rsid w:val="00297ABB"/>
    <w:rsid w:val="00297B8E"/>
    <w:rsid w:val="002A15A2"/>
    <w:rsid w:val="002A2928"/>
    <w:rsid w:val="002A2E7C"/>
    <w:rsid w:val="002A3581"/>
    <w:rsid w:val="002A3702"/>
    <w:rsid w:val="002A383B"/>
    <w:rsid w:val="002A387B"/>
    <w:rsid w:val="002A4A9C"/>
    <w:rsid w:val="002A551D"/>
    <w:rsid w:val="002A5C12"/>
    <w:rsid w:val="002A6318"/>
    <w:rsid w:val="002A64AE"/>
    <w:rsid w:val="002A650C"/>
    <w:rsid w:val="002A658B"/>
    <w:rsid w:val="002A66E0"/>
    <w:rsid w:val="002A6C59"/>
    <w:rsid w:val="002B0233"/>
    <w:rsid w:val="002B054E"/>
    <w:rsid w:val="002B07AB"/>
    <w:rsid w:val="002B116C"/>
    <w:rsid w:val="002B17BF"/>
    <w:rsid w:val="002B1849"/>
    <w:rsid w:val="002B2206"/>
    <w:rsid w:val="002B3800"/>
    <w:rsid w:val="002B3B51"/>
    <w:rsid w:val="002B411E"/>
    <w:rsid w:val="002B5395"/>
    <w:rsid w:val="002B66ED"/>
    <w:rsid w:val="002B6DC5"/>
    <w:rsid w:val="002B6F98"/>
    <w:rsid w:val="002B7586"/>
    <w:rsid w:val="002C0458"/>
    <w:rsid w:val="002C048A"/>
    <w:rsid w:val="002C05BB"/>
    <w:rsid w:val="002C061E"/>
    <w:rsid w:val="002C1243"/>
    <w:rsid w:val="002C13D0"/>
    <w:rsid w:val="002C167B"/>
    <w:rsid w:val="002C328C"/>
    <w:rsid w:val="002C3903"/>
    <w:rsid w:val="002C3C53"/>
    <w:rsid w:val="002C3D4F"/>
    <w:rsid w:val="002C4985"/>
    <w:rsid w:val="002C4BBA"/>
    <w:rsid w:val="002C4DFB"/>
    <w:rsid w:val="002C5361"/>
    <w:rsid w:val="002C62D3"/>
    <w:rsid w:val="002C64EE"/>
    <w:rsid w:val="002C6964"/>
    <w:rsid w:val="002C7B1B"/>
    <w:rsid w:val="002D0D06"/>
    <w:rsid w:val="002D1213"/>
    <w:rsid w:val="002D12E6"/>
    <w:rsid w:val="002D1B6D"/>
    <w:rsid w:val="002D1E32"/>
    <w:rsid w:val="002D27C2"/>
    <w:rsid w:val="002D2C76"/>
    <w:rsid w:val="002D2CAB"/>
    <w:rsid w:val="002D3216"/>
    <w:rsid w:val="002D39B8"/>
    <w:rsid w:val="002D468E"/>
    <w:rsid w:val="002D50C3"/>
    <w:rsid w:val="002D52D9"/>
    <w:rsid w:val="002D64E7"/>
    <w:rsid w:val="002D6E91"/>
    <w:rsid w:val="002D7189"/>
    <w:rsid w:val="002E00EB"/>
    <w:rsid w:val="002E0855"/>
    <w:rsid w:val="002E0F7A"/>
    <w:rsid w:val="002E137E"/>
    <w:rsid w:val="002E1E79"/>
    <w:rsid w:val="002E2707"/>
    <w:rsid w:val="002E28B6"/>
    <w:rsid w:val="002E28CF"/>
    <w:rsid w:val="002E355F"/>
    <w:rsid w:val="002E3953"/>
    <w:rsid w:val="002E3C62"/>
    <w:rsid w:val="002E4130"/>
    <w:rsid w:val="002E4206"/>
    <w:rsid w:val="002E436D"/>
    <w:rsid w:val="002E4DCF"/>
    <w:rsid w:val="002E4ED4"/>
    <w:rsid w:val="002E4F40"/>
    <w:rsid w:val="002E554A"/>
    <w:rsid w:val="002E6451"/>
    <w:rsid w:val="002E6478"/>
    <w:rsid w:val="002E6DCA"/>
    <w:rsid w:val="002E71DC"/>
    <w:rsid w:val="002E7CE9"/>
    <w:rsid w:val="002F021B"/>
    <w:rsid w:val="002F0670"/>
    <w:rsid w:val="002F0D09"/>
    <w:rsid w:val="002F1711"/>
    <w:rsid w:val="002F18C9"/>
    <w:rsid w:val="002F1AB1"/>
    <w:rsid w:val="002F2368"/>
    <w:rsid w:val="002F23F2"/>
    <w:rsid w:val="002F2705"/>
    <w:rsid w:val="002F3411"/>
    <w:rsid w:val="002F36E7"/>
    <w:rsid w:val="002F3BA5"/>
    <w:rsid w:val="002F3C87"/>
    <w:rsid w:val="002F41B8"/>
    <w:rsid w:val="002F535E"/>
    <w:rsid w:val="002F5978"/>
    <w:rsid w:val="002F5F7E"/>
    <w:rsid w:val="002F6797"/>
    <w:rsid w:val="002F6EF0"/>
    <w:rsid w:val="002F7489"/>
    <w:rsid w:val="002F753D"/>
    <w:rsid w:val="002F7A72"/>
    <w:rsid w:val="0030052E"/>
    <w:rsid w:val="003019E5"/>
    <w:rsid w:val="00302E32"/>
    <w:rsid w:val="00303355"/>
    <w:rsid w:val="00303679"/>
    <w:rsid w:val="003036DF"/>
    <w:rsid w:val="00304198"/>
    <w:rsid w:val="00304633"/>
    <w:rsid w:val="00304636"/>
    <w:rsid w:val="0030495A"/>
    <w:rsid w:val="00304FEF"/>
    <w:rsid w:val="00305128"/>
    <w:rsid w:val="003055EF"/>
    <w:rsid w:val="0030588E"/>
    <w:rsid w:val="003059D4"/>
    <w:rsid w:val="00305D3B"/>
    <w:rsid w:val="003065FC"/>
    <w:rsid w:val="00306B79"/>
    <w:rsid w:val="00307D17"/>
    <w:rsid w:val="00311246"/>
    <w:rsid w:val="00311555"/>
    <w:rsid w:val="00311FD7"/>
    <w:rsid w:val="00313138"/>
    <w:rsid w:val="0031328A"/>
    <w:rsid w:val="00313524"/>
    <w:rsid w:val="0031353A"/>
    <w:rsid w:val="00313D74"/>
    <w:rsid w:val="00314024"/>
    <w:rsid w:val="00314141"/>
    <w:rsid w:val="00314330"/>
    <w:rsid w:val="0031436B"/>
    <w:rsid w:val="003149DF"/>
    <w:rsid w:val="00315ED7"/>
    <w:rsid w:val="00316152"/>
    <w:rsid w:val="00316737"/>
    <w:rsid w:val="003170E0"/>
    <w:rsid w:val="003171B3"/>
    <w:rsid w:val="003173F3"/>
    <w:rsid w:val="00317DC3"/>
    <w:rsid w:val="00320702"/>
    <w:rsid w:val="00321883"/>
    <w:rsid w:val="0032276F"/>
    <w:rsid w:val="00322D7D"/>
    <w:rsid w:val="00323030"/>
    <w:rsid w:val="00323491"/>
    <w:rsid w:val="00323DF0"/>
    <w:rsid w:val="003242F2"/>
    <w:rsid w:val="0032437D"/>
    <w:rsid w:val="003243E3"/>
    <w:rsid w:val="00324732"/>
    <w:rsid w:val="00325634"/>
    <w:rsid w:val="00325636"/>
    <w:rsid w:val="003259DB"/>
    <w:rsid w:val="00326E26"/>
    <w:rsid w:val="003272E4"/>
    <w:rsid w:val="0032760D"/>
    <w:rsid w:val="00327787"/>
    <w:rsid w:val="003277BB"/>
    <w:rsid w:val="0032786B"/>
    <w:rsid w:val="00327A0A"/>
    <w:rsid w:val="00327CCB"/>
    <w:rsid w:val="00330AC2"/>
    <w:rsid w:val="00330EDD"/>
    <w:rsid w:val="0033149F"/>
    <w:rsid w:val="003315A1"/>
    <w:rsid w:val="00331DE3"/>
    <w:rsid w:val="003322AA"/>
    <w:rsid w:val="003324D1"/>
    <w:rsid w:val="003329CC"/>
    <w:rsid w:val="003335C2"/>
    <w:rsid w:val="003336CD"/>
    <w:rsid w:val="00333922"/>
    <w:rsid w:val="00334720"/>
    <w:rsid w:val="003349ED"/>
    <w:rsid w:val="00334FD7"/>
    <w:rsid w:val="0033799C"/>
    <w:rsid w:val="00337CF6"/>
    <w:rsid w:val="003405F3"/>
    <w:rsid w:val="00340736"/>
    <w:rsid w:val="003408B7"/>
    <w:rsid w:val="00340920"/>
    <w:rsid w:val="0034199F"/>
    <w:rsid w:val="00341C09"/>
    <w:rsid w:val="00341C84"/>
    <w:rsid w:val="00341F40"/>
    <w:rsid w:val="003420B5"/>
    <w:rsid w:val="0034216F"/>
    <w:rsid w:val="0034306D"/>
    <w:rsid w:val="003431BA"/>
    <w:rsid w:val="00343561"/>
    <w:rsid w:val="00343A19"/>
    <w:rsid w:val="00343A36"/>
    <w:rsid w:val="00343BD8"/>
    <w:rsid w:val="00344384"/>
    <w:rsid w:val="00344F30"/>
    <w:rsid w:val="00345053"/>
    <w:rsid w:val="0034527E"/>
    <w:rsid w:val="00345658"/>
    <w:rsid w:val="0034753E"/>
    <w:rsid w:val="00347802"/>
    <w:rsid w:val="00347C5F"/>
    <w:rsid w:val="00350AF5"/>
    <w:rsid w:val="003512BF"/>
    <w:rsid w:val="003515BA"/>
    <w:rsid w:val="00352161"/>
    <w:rsid w:val="0035289F"/>
    <w:rsid w:val="00352C0B"/>
    <w:rsid w:val="003534B4"/>
    <w:rsid w:val="00354426"/>
    <w:rsid w:val="00355281"/>
    <w:rsid w:val="00355C55"/>
    <w:rsid w:val="00356231"/>
    <w:rsid w:val="003562A3"/>
    <w:rsid w:val="00356ACE"/>
    <w:rsid w:val="00357752"/>
    <w:rsid w:val="00357B0F"/>
    <w:rsid w:val="00357D8C"/>
    <w:rsid w:val="003602AF"/>
    <w:rsid w:val="00360351"/>
    <w:rsid w:val="00360671"/>
    <w:rsid w:val="0036090C"/>
    <w:rsid w:val="00360949"/>
    <w:rsid w:val="00361384"/>
    <w:rsid w:val="00361EDF"/>
    <w:rsid w:val="003621DC"/>
    <w:rsid w:val="003627B6"/>
    <w:rsid w:val="00362BDD"/>
    <w:rsid w:val="003631CB"/>
    <w:rsid w:val="00363A2B"/>
    <w:rsid w:val="00364151"/>
    <w:rsid w:val="003649B5"/>
    <w:rsid w:val="00364CDC"/>
    <w:rsid w:val="00365E7E"/>
    <w:rsid w:val="00365FD3"/>
    <w:rsid w:val="0036632D"/>
    <w:rsid w:val="00366777"/>
    <w:rsid w:val="00366F26"/>
    <w:rsid w:val="0036713B"/>
    <w:rsid w:val="00367DAA"/>
    <w:rsid w:val="00367EAF"/>
    <w:rsid w:val="003703AD"/>
    <w:rsid w:val="00370B93"/>
    <w:rsid w:val="00370CD9"/>
    <w:rsid w:val="00371063"/>
    <w:rsid w:val="0037161B"/>
    <w:rsid w:val="003718DE"/>
    <w:rsid w:val="0037265D"/>
    <w:rsid w:val="00372883"/>
    <w:rsid w:val="00372DC2"/>
    <w:rsid w:val="00372FD1"/>
    <w:rsid w:val="00373172"/>
    <w:rsid w:val="0037328A"/>
    <w:rsid w:val="0037331A"/>
    <w:rsid w:val="00373472"/>
    <w:rsid w:val="00373889"/>
    <w:rsid w:val="00373FA5"/>
    <w:rsid w:val="00374A14"/>
    <w:rsid w:val="00374B40"/>
    <w:rsid w:val="00374BD9"/>
    <w:rsid w:val="00374C2E"/>
    <w:rsid w:val="00375362"/>
    <w:rsid w:val="003757BB"/>
    <w:rsid w:val="003759CA"/>
    <w:rsid w:val="00375E25"/>
    <w:rsid w:val="00376DD4"/>
    <w:rsid w:val="00377316"/>
    <w:rsid w:val="00377A17"/>
    <w:rsid w:val="0038012C"/>
    <w:rsid w:val="00380208"/>
    <w:rsid w:val="00380AF8"/>
    <w:rsid w:val="00380B8C"/>
    <w:rsid w:val="00381115"/>
    <w:rsid w:val="003812EC"/>
    <w:rsid w:val="003817DD"/>
    <w:rsid w:val="0038182A"/>
    <w:rsid w:val="00381934"/>
    <w:rsid w:val="00381A7F"/>
    <w:rsid w:val="003822D5"/>
    <w:rsid w:val="00382746"/>
    <w:rsid w:val="00383253"/>
    <w:rsid w:val="00383801"/>
    <w:rsid w:val="0038410F"/>
    <w:rsid w:val="003843FB"/>
    <w:rsid w:val="003849E9"/>
    <w:rsid w:val="00384E0D"/>
    <w:rsid w:val="00384E53"/>
    <w:rsid w:val="0038554C"/>
    <w:rsid w:val="00385779"/>
    <w:rsid w:val="0038596C"/>
    <w:rsid w:val="00385E8A"/>
    <w:rsid w:val="00385FA7"/>
    <w:rsid w:val="0038600E"/>
    <w:rsid w:val="003868FE"/>
    <w:rsid w:val="00386AE5"/>
    <w:rsid w:val="0038722A"/>
    <w:rsid w:val="003874BA"/>
    <w:rsid w:val="00387DD9"/>
    <w:rsid w:val="003908C5"/>
    <w:rsid w:val="00390904"/>
    <w:rsid w:val="00390BE6"/>
    <w:rsid w:val="00390E6A"/>
    <w:rsid w:val="00390F5B"/>
    <w:rsid w:val="00391E1D"/>
    <w:rsid w:val="00391E2F"/>
    <w:rsid w:val="003928F4"/>
    <w:rsid w:val="00392A9F"/>
    <w:rsid w:val="00392DE0"/>
    <w:rsid w:val="0039343A"/>
    <w:rsid w:val="003949FD"/>
    <w:rsid w:val="0039565C"/>
    <w:rsid w:val="00395CA8"/>
    <w:rsid w:val="0039673E"/>
    <w:rsid w:val="0039676F"/>
    <w:rsid w:val="003A0742"/>
    <w:rsid w:val="003A0A68"/>
    <w:rsid w:val="003A0E83"/>
    <w:rsid w:val="003A1171"/>
    <w:rsid w:val="003A1E0E"/>
    <w:rsid w:val="003A20D6"/>
    <w:rsid w:val="003A32A6"/>
    <w:rsid w:val="003A33FC"/>
    <w:rsid w:val="003A37C3"/>
    <w:rsid w:val="003A3B8D"/>
    <w:rsid w:val="003A48E4"/>
    <w:rsid w:val="003A5593"/>
    <w:rsid w:val="003A5AFF"/>
    <w:rsid w:val="003A5F63"/>
    <w:rsid w:val="003A6128"/>
    <w:rsid w:val="003A64D7"/>
    <w:rsid w:val="003A6F55"/>
    <w:rsid w:val="003B0698"/>
    <w:rsid w:val="003B0E14"/>
    <w:rsid w:val="003B318C"/>
    <w:rsid w:val="003B4369"/>
    <w:rsid w:val="003B489F"/>
    <w:rsid w:val="003B4F1B"/>
    <w:rsid w:val="003B5883"/>
    <w:rsid w:val="003B5D30"/>
    <w:rsid w:val="003B63D7"/>
    <w:rsid w:val="003B67C6"/>
    <w:rsid w:val="003B6CC8"/>
    <w:rsid w:val="003B6FD6"/>
    <w:rsid w:val="003B7121"/>
    <w:rsid w:val="003B7AFF"/>
    <w:rsid w:val="003C023F"/>
    <w:rsid w:val="003C054B"/>
    <w:rsid w:val="003C063D"/>
    <w:rsid w:val="003C1EA8"/>
    <w:rsid w:val="003C2220"/>
    <w:rsid w:val="003C32DD"/>
    <w:rsid w:val="003C375D"/>
    <w:rsid w:val="003C4F5E"/>
    <w:rsid w:val="003C5129"/>
    <w:rsid w:val="003C53AD"/>
    <w:rsid w:val="003C542E"/>
    <w:rsid w:val="003C5B8F"/>
    <w:rsid w:val="003C67AA"/>
    <w:rsid w:val="003C732F"/>
    <w:rsid w:val="003C7B4C"/>
    <w:rsid w:val="003D028C"/>
    <w:rsid w:val="003D02EE"/>
    <w:rsid w:val="003D09C1"/>
    <w:rsid w:val="003D1A25"/>
    <w:rsid w:val="003D1D2A"/>
    <w:rsid w:val="003D3044"/>
    <w:rsid w:val="003D34B6"/>
    <w:rsid w:val="003D36AD"/>
    <w:rsid w:val="003D44A6"/>
    <w:rsid w:val="003D4557"/>
    <w:rsid w:val="003D5434"/>
    <w:rsid w:val="003D57D2"/>
    <w:rsid w:val="003D5B93"/>
    <w:rsid w:val="003D6305"/>
    <w:rsid w:val="003D6C87"/>
    <w:rsid w:val="003D6D8C"/>
    <w:rsid w:val="003D7F77"/>
    <w:rsid w:val="003E04B2"/>
    <w:rsid w:val="003E0973"/>
    <w:rsid w:val="003E0B34"/>
    <w:rsid w:val="003E0B48"/>
    <w:rsid w:val="003E0F47"/>
    <w:rsid w:val="003E17CB"/>
    <w:rsid w:val="003E1865"/>
    <w:rsid w:val="003E1B84"/>
    <w:rsid w:val="003E273C"/>
    <w:rsid w:val="003E2A1E"/>
    <w:rsid w:val="003E345B"/>
    <w:rsid w:val="003E395E"/>
    <w:rsid w:val="003E3B09"/>
    <w:rsid w:val="003E3CD0"/>
    <w:rsid w:val="003E40CD"/>
    <w:rsid w:val="003E4A25"/>
    <w:rsid w:val="003E5A81"/>
    <w:rsid w:val="003E6555"/>
    <w:rsid w:val="003E6CED"/>
    <w:rsid w:val="003F0491"/>
    <w:rsid w:val="003F09C9"/>
    <w:rsid w:val="003F0C16"/>
    <w:rsid w:val="003F1A6D"/>
    <w:rsid w:val="003F1E31"/>
    <w:rsid w:val="003F211E"/>
    <w:rsid w:val="003F23CF"/>
    <w:rsid w:val="003F242B"/>
    <w:rsid w:val="003F27F2"/>
    <w:rsid w:val="003F29A9"/>
    <w:rsid w:val="003F2AE4"/>
    <w:rsid w:val="003F2C5B"/>
    <w:rsid w:val="003F3305"/>
    <w:rsid w:val="003F3F3A"/>
    <w:rsid w:val="003F4CAB"/>
    <w:rsid w:val="003F4E6E"/>
    <w:rsid w:val="003F539D"/>
    <w:rsid w:val="003F5716"/>
    <w:rsid w:val="003F5DBF"/>
    <w:rsid w:val="003F6894"/>
    <w:rsid w:val="003F6AB9"/>
    <w:rsid w:val="003F74D1"/>
    <w:rsid w:val="003F7A12"/>
    <w:rsid w:val="003F7A9B"/>
    <w:rsid w:val="003F7BEE"/>
    <w:rsid w:val="003F7BF5"/>
    <w:rsid w:val="003F7D7F"/>
    <w:rsid w:val="00400214"/>
    <w:rsid w:val="004008CB"/>
    <w:rsid w:val="00400B8A"/>
    <w:rsid w:val="00400FAA"/>
    <w:rsid w:val="00401380"/>
    <w:rsid w:val="004017F8"/>
    <w:rsid w:val="00402A2A"/>
    <w:rsid w:val="0040305C"/>
    <w:rsid w:val="00403427"/>
    <w:rsid w:val="00403CF7"/>
    <w:rsid w:val="00403E96"/>
    <w:rsid w:val="00403FA4"/>
    <w:rsid w:val="004052E2"/>
    <w:rsid w:val="00406704"/>
    <w:rsid w:val="004068D0"/>
    <w:rsid w:val="004069FA"/>
    <w:rsid w:val="00406AF7"/>
    <w:rsid w:val="00407946"/>
    <w:rsid w:val="00407A21"/>
    <w:rsid w:val="00407CAF"/>
    <w:rsid w:val="00407D69"/>
    <w:rsid w:val="00410B13"/>
    <w:rsid w:val="00410F5E"/>
    <w:rsid w:val="004115DF"/>
    <w:rsid w:val="004121B1"/>
    <w:rsid w:val="00412661"/>
    <w:rsid w:val="00412ADB"/>
    <w:rsid w:val="00412E79"/>
    <w:rsid w:val="00413460"/>
    <w:rsid w:val="004136EE"/>
    <w:rsid w:val="0041416E"/>
    <w:rsid w:val="00414975"/>
    <w:rsid w:val="00414BC0"/>
    <w:rsid w:val="00414FBE"/>
    <w:rsid w:val="00415850"/>
    <w:rsid w:val="00415A65"/>
    <w:rsid w:val="0041625E"/>
    <w:rsid w:val="00416796"/>
    <w:rsid w:val="0041684D"/>
    <w:rsid w:val="0041736E"/>
    <w:rsid w:val="0042061F"/>
    <w:rsid w:val="00420672"/>
    <w:rsid w:val="00420B03"/>
    <w:rsid w:val="00420F42"/>
    <w:rsid w:val="00420F63"/>
    <w:rsid w:val="004217E6"/>
    <w:rsid w:val="0042215C"/>
    <w:rsid w:val="00422222"/>
    <w:rsid w:val="00422BA3"/>
    <w:rsid w:val="004235E2"/>
    <w:rsid w:val="00423CEF"/>
    <w:rsid w:val="004242C0"/>
    <w:rsid w:val="0042433C"/>
    <w:rsid w:val="00424625"/>
    <w:rsid w:val="0042463F"/>
    <w:rsid w:val="00425743"/>
    <w:rsid w:val="00425759"/>
    <w:rsid w:val="00425CD2"/>
    <w:rsid w:val="00425D10"/>
    <w:rsid w:val="00425E40"/>
    <w:rsid w:val="00426304"/>
    <w:rsid w:val="0042667E"/>
    <w:rsid w:val="0042756E"/>
    <w:rsid w:val="0042782C"/>
    <w:rsid w:val="00427DC8"/>
    <w:rsid w:val="00427FE6"/>
    <w:rsid w:val="00430387"/>
    <w:rsid w:val="00431020"/>
    <w:rsid w:val="00431796"/>
    <w:rsid w:val="00431B5B"/>
    <w:rsid w:val="00431DBE"/>
    <w:rsid w:val="004320A5"/>
    <w:rsid w:val="004324DB"/>
    <w:rsid w:val="0043334A"/>
    <w:rsid w:val="0043359B"/>
    <w:rsid w:val="0043364D"/>
    <w:rsid w:val="004338E1"/>
    <w:rsid w:val="00434474"/>
    <w:rsid w:val="00434EF3"/>
    <w:rsid w:val="0043505F"/>
    <w:rsid w:val="004350DA"/>
    <w:rsid w:val="004351F0"/>
    <w:rsid w:val="004356BD"/>
    <w:rsid w:val="004357AD"/>
    <w:rsid w:val="004357F1"/>
    <w:rsid w:val="00435987"/>
    <w:rsid w:val="004362B4"/>
    <w:rsid w:val="004366B6"/>
    <w:rsid w:val="00436D32"/>
    <w:rsid w:val="004373C1"/>
    <w:rsid w:val="00437C44"/>
    <w:rsid w:val="00437C7F"/>
    <w:rsid w:val="0044099A"/>
    <w:rsid w:val="004409C5"/>
    <w:rsid w:val="00440D79"/>
    <w:rsid w:val="004413DC"/>
    <w:rsid w:val="0044177A"/>
    <w:rsid w:val="00441B3D"/>
    <w:rsid w:val="004423C9"/>
    <w:rsid w:val="0044297A"/>
    <w:rsid w:val="0044307A"/>
    <w:rsid w:val="00443444"/>
    <w:rsid w:val="0044484C"/>
    <w:rsid w:val="004448C5"/>
    <w:rsid w:val="00444A89"/>
    <w:rsid w:val="0044516D"/>
    <w:rsid w:val="004458EB"/>
    <w:rsid w:val="00446390"/>
    <w:rsid w:val="004463AE"/>
    <w:rsid w:val="0044774E"/>
    <w:rsid w:val="0044792D"/>
    <w:rsid w:val="00447C29"/>
    <w:rsid w:val="004501D7"/>
    <w:rsid w:val="004501D9"/>
    <w:rsid w:val="004506D8"/>
    <w:rsid w:val="0045143F"/>
    <w:rsid w:val="004519DB"/>
    <w:rsid w:val="00451AFA"/>
    <w:rsid w:val="00451DF6"/>
    <w:rsid w:val="00452519"/>
    <w:rsid w:val="00452540"/>
    <w:rsid w:val="004526C2"/>
    <w:rsid w:val="00452CB1"/>
    <w:rsid w:val="00453548"/>
    <w:rsid w:val="00453631"/>
    <w:rsid w:val="00453685"/>
    <w:rsid w:val="00453BAF"/>
    <w:rsid w:val="00454203"/>
    <w:rsid w:val="0045435A"/>
    <w:rsid w:val="00454506"/>
    <w:rsid w:val="00454FC7"/>
    <w:rsid w:val="0045538F"/>
    <w:rsid w:val="00455481"/>
    <w:rsid w:val="0045597B"/>
    <w:rsid w:val="00455998"/>
    <w:rsid w:val="00455FDD"/>
    <w:rsid w:val="00455FEA"/>
    <w:rsid w:val="004561D4"/>
    <w:rsid w:val="00456795"/>
    <w:rsid w:val="00456BE3"/>
    <w:rsid w:val="00456E0A"/>
    <w:rsid w:val="00456E35"/>
    <w:rsid w:val="00460166"/>
    <w:rsid w:val="004608A2"/>
    <w:rsid w:val="00460A07"/>
    <w:rsid w:val="00461204"/>
    <w:rsid w:val="0046271F"/>
    <w:rsid w:val="00463427"/>
    <w:rsid w:val="0046357A"/>
    <w:rsid w:val="00463DE8"/>
    <w:rsid w:val="00464193"/>
    <w:rsid w:val="0046450D"/>
    <w:rsid w:val="004646BE"/>
    <w:rsid w:val="00465236"/>
    <w:rsid w:val="00465751"/>
    <w:rsid w:val="00465BFC"/>
    <w:rsid w:val="00465F9F"/>
    <w:rsid w:val="00466355"/>
    <w:rsid w:val="0046652A"/>
    <w:rsid w:val="00466F52"/>
    <w:rsid w:val="00467426"/>
    <w:rsid w:val="0046772E"/>
    <w:rsid w:val="00467BBA"/>
    <w:rsid w:val="004700FA"/>
    <w:rsid w:val="004710E0"/>
    <w:rsid w:val="004714C3"/>
    <w:rsid w:val="00471AC7"/>
    <w:rsid w:val="00471DF6"/>
    <w:rsid w:val="00471FD5"/>
    <w:rsid w:val="00472318"/>
    <w:rsid w:val="004724D3"/>
    <w:rsid w:val="004725C7"/>
    <w:rsid w:val="0047284D"/>
    <w:rsid w:val="00472A61"/>
    <w:rsid w:val="00473205"/>
    <w:rsid w:val="004736A9"/>
    <w:rsid w:val="00473F0C"/>
    <w:rsid w:val="00473F91"/>
    <w:rsid w:val="004748FC"/>
    <w:rsid w:val="00474DDD"/>
    <w:rsid w:val="00475705"/>
    <w:rsid w:val="00475747"/>
    <w:rsid w:val="00475C5C"/>
    <w:rsid w:val="004766FA"/>
    <w:rsid w:val="004806F1"/>
    <w:rsid w:val="00480767"/>
    <w:rsid w:val="004818E0"/>
    <w:rsid w:val="00481AE3"/>
    <w:rsid w:val="00482015"/>
    <w:rsid w:val="00483CA7"/>
    <w:rsid w:val="00483D25"/>
    <w:rsid w:val="00483E48"/>
    <w:rsid w:val="00484400"/>
    <w:rsid w:val="004844E3"/>
    <w:rsid w:val="004845FE"/>
    <w:rsid w:val="00485004"/>
    <w:rsid w:val="0048587C"/>
    <w:rsid w:val="00485B65"/>
    <w:rsid w:val="00485CF8"/>
    <w:rsid w:val="0048671E"/>
    <w:rsid w:val="00486CF5"/>
    <w:rsid w:val="0048766E"/>
    <w:rsid w:val="00487A24"/>
    <w:rsid w:val="00487DD1"/>
    <w:rsid w:val="004905FE"/>
    <w:rsid w:val="0049071E"/>
    <w:rsid w:val="00490B45"/>
    <w:rsid w:val="00490DF3"/>
    <w:rsid w:val="004911E5"/>
    <w:rsid w:val="00491340"/>
    <w:rsid w:val="00491B25"/>
    <w:rsid w:val="00492050"/>
    <w:rsid w:val="00492067"/>
    <w:rsid w:val="0049553A"/>
    <w:rsid w:val="00495708"/>
    <w:rsid w:val="00495737"/>
    <w:rsid w:val="00496112"/>
    <w:rsid w:val="0049692A"/>
    <w:rsid w:val="00496BF0"/>
    <w:rsid w:val="004970B4"/>
    <w:rsid w:val="00497ACF"/>
    <w:rsid w:val="00497C97"/>
    <w:rsid w:val="00497E41"/>
    <w:rsid w:val="004A00A8"/>
    <w:rsid w:val="004A15B8"/>
    <w:rsid w:val="004A1FD3"/>
    <w:rsid w:val="004A2022"/>
    <w:rsid w:val="004A222D"/>
    <w:rsid w:val="004A3222"/>
    <w:rsid w:val="004A3C21"/>
    <w:rsid w:val="004A5EA7"/>
    <w:rsid w:val="004A63AA"/>
    <w:rsid w:val="004A64CC"/>
    <w:rsid w:val="004A69A0"/>
    <w:rsid w:val="004A6ABE"/>
    <w:rsid w:val="004A7025"/>
    <w:rsid w:val="004A7127"/>
    <w:rsid w:val="004A75E9"/>
    <w:rsid w:val="004B04EE"/>
    <w:rsid w:val="004B0B48"/>
    <w:rsid w:val="004B162D"/>
    <w:rsid w:val="004B180E"/>
    <w:rsid w:val="004B1DA6"/>
    <w:rsid w:val="004B2318"/>
    <w:rsid w:val="004B28AA"/>
    <w:rsid w:val="004B2BFE"/>
    <w:rsid w:val="004B4010"/>
    <w:rsid w:val="004B4111"/>
    <w:rsid w:val="004B59D3"/>
    <w:rsid w:val="004B59FE"/>
    <w:rsid w:val="004B5A68"/>
    <w:rsid w:val="004B62FE"/>
    <w:rsid w:val="004B6A9C"/>
    <w:rsid w:val="004B6B56"/>
    <w:rsid w:val="004B6D8A"/>
    <w:rsid w:val="004B6E86"/>
    <w:rsid w:val="004B78FB"/>
    <w:rsid w:val="004C0232"/>
    <w:rsid w:val="004C03AD"/>
    <w:rsid w:val="004C12B5"/>
    <w:rsid w:val="004C1499"/>
    <w:rsid w:val="004C182E"/>
    <w:rsid w:val="004C1976"/>
    <w:rsid w:val="004C2366"/>
    <w:rsid w:val="004C2C8B"/>
    <w:rsid w:val="004C312F"/>
    <w:rsid w:val="004C328A"/>
    <w:rsid w:val="004C3311"/>
    <w:rsid w:val="004C3932"/>
    <w:rsid w:val="004C45DD"/>
    <w:rsid w:val="004C4E5B"/>
    <w:rsid w:val="004C4EB5"/>
    <w:rsid w:val="004C5004"/>
    <w:rsid w:val="004C557D"/>
    <w:rsid w:val="004C5E5C"/>
    <w:rsid w:val="004C5ED8"/>
    <w:rsid w:val="004C5F28"/>
    <w:rsid w:val="004C6018"/>
    <w:rsid w:val="004C602B"/>
    <w:rsid w:val="004C675A"/>
    <w:rsid w:val="004C6814"/>
    <w:rsid w:val="004C75A0"/>
    <w:rsid w:val="004C7B13"/>
    <w:rsid w:val="004C7D05"/>
    <w:rsid w:val="004D0521"/>
    <w:rsid w:val="004D132B"/>
    <w:rsid w:val="004D14CF"/>
    <w:rsid w:val="004D1FA8"/>
    <w:rsid w:val="004D2AE2"/>
    <w:rsid w:val="004D38FF"/>
    <w:rsid w:val="004D3ED7"/>
    <w:rsid w:val="004D3F03"/>
    <w:rsid w:val="004D515E"/>
    <w:rsid w:val="004D534B"/>
    <w:rsid w:val="004D553F"/>
    <w:rsid w:val="004D5AC8"/>
    <w:rsid w:val="004D5F50"/>
    <w:rsid w:val="004D62B5"/>
    <w:rsid w:val="004D7BFD"/>
    <w:rsid w:val="004E1900"/>
    <w:rsid w:val="004E1BC6"/>
    <w:rsid w:val="004E2392"/>
    <w:rsid w:val="004E2DE6"/>
    <w:rsid w:val="004E312D"/>
    <w:rsid w:val="004E3147"/>
    <w:rsid w:val="004E3B72"/>
    <w:rsid w:val="004E402F"/>
    <w:rsid w:val="004E4350"/>
    <w:rsid w:val="004E4803"/>
    <w:rsid w:val="004E4E31"/>
    <w:rsid w:val="004E4ED6"/>
    <w:rsid w:val="004E6808"/>
    <w:rsid w:val="004E6E3B"/>
    <w:rsid w:val="004E6F23"/>
    <w:rsid w:val="004F0A9A"/>
    <w:rsid w:val="004F15A8"/>
    <w:rsid w:val="004F1752"/>
    <w:rsid w:val="004F1FFC"/>
    <w:rsid w:val="004F2593"/>
    <w:rsid w:val="004F28EF"/>
    <w:rsid w:val="004F2F25"/>
    <w:rsid w:val="004F2F69"/>
    <w:rsid w:val="004F3026"/>
    <w:rsid w:val="004F305C"/>
    <w:rsid w:val="004F36DA"/>
    <w:rsid w:val="004F3B5B"/>
    <w:rsid w:val="004F456D"/>
    <w:rsid w:val="004F4850"/>
    <w:rsid w:val="004F57F3"/>
    <w:rsid w:val="004F59CB"/>
    <w:rsid w:val="004F59E9"/>
    <w:rsid w:val="004F5D52"/>
    <w:rsid w:val="004F64D5"/>
    <w:rsid w:val="004F6BE5"/>
    <w:rsid w:val="004F7AA8"/>
    <w:rsid w:val="00500064"/>
    <w:rsid w:val="0050032C"/>
    <w:rsid w:val="00501C74"/>
    <w:rsid w:val="00501DBC"/>
    <w:rsid w:val="00502320"/>
    <w:rsid w:val="00502501"/>
    <w:rsid w:val="00502933"/>
    <w:rsid w:val="00502F86"/>
    <w:rsid w:val="00503A29"/>
    <w:rsid w:val="00503AD5"/>
    <w:rsid w:val="00504315"/>
    <w:rsid w:val="00504AB7"/>
    <w:rsid w:val="00504F10"/>
    <w:rsid w:val="005051D5"/>
    <w:rsid w:val="00506694"/>
    <w:rsid w:val="00506844"/>
    <w:rsid w:val="00506FF2"/>
    <w:rsid w:val="005070BD"/>
    <w:rsid w:val="005071B9"/>
    <w:rsid w:val="005078D8"/>
    <w:rsid w:val="005100E9"/>
    <w:rsid w:val="00510CBC"/>
    <w:rsid w:val="00511107"/>
    <w:rsid w:val="00511603"/>
    <w:rsid w:val="00512058"/>
    <w:rsid w:val="00512A26"/>
    <w:rsid w:val="00512B9A"/>
    <w:rsid w:val="00512BFB"/>
    <w:rsid w:val="00513010"/>
    <w:rsid w:val="005131EE"/>
    <w:rsid w:val="005135EA"/>
    <w:rsid w:val="00513A9B"/>
    <w:rsid w:val="00513C7C"/>
    <w:rsid w:val="00513C8C"/>
    <w:rsid w:val="005145C0"/>
    <w:rsid w:val="00514641"/>
    <w:rsid w:val="00514952"/>
    <w:rsid w:val="00514A23"/>
    <w:rsid w:val="005151BD"/>
    <w:rsid w:val="00515CEC"/>
    <w:rsid w:val="00515D7C"/>
    <w:rsid w:val="0051670F"/>
    <w:rsid w:val="00516900"/>
    <w:rsid w:val="00516C6E"/>
    <w:rsid w:val="00516F59"/>
    <w:rsid w:val="00517161"/>
    <w:rsid w:val="005200BE"/>
    <w:rsid w:val="00520C2A"/>
    <w:rsid w:val="00520C67"/>
    <w:rsid w:val="00520EB0"/>
    <w:rsid w:val="005211F7"/>
    <w:rsid w:val="00521555"/>
    <w:rsid w:val="005219D0"/>
    <w:rsid w:val="00521E2C"/>
    <w:rsid w:val="00522ECC"/>
    <w:rsid w:val="005231B7"/>
    <w:rsid w:val="00523572"/>
    <w:rsid w:val="005249B8"/>
    <w:rsid w:val="00524A4F"/>
    <w:rsid w:val="005256DD"/>
    <w:rsid w:val="00525941"/>
    <w:rsid w:val="00526314"/>
    <w:rsid w:val="0052650F"/>
    <w:rsid w:val="00527DE6"/>
    <w:rsid w:val="00527F3F"/>
    <w:rsid w:val="00531CB2"/>
    <w:rsid w:val="00531CC6"/>
    <w:rsid w:val="00531D04"/>
    <w:rsid w:val="0053324D"/>
    <w:rsid w:val="005332E9"/>
    <w:rsid w:val="0053346F"/>
    <w:rsid w:val="0053393E"/>
    <w:rsid w:val="00534940"/>
    <w:rsid w:val="00534C75"/>
    <w:rsid w:val="005351CC"/>
    <w:rsid w:val="005357F6"/>
    <w:rsid w:val="005357FE"/>
    <w:rsid w:val="00535A28"/>
    <w:rsid w:val="00535C3C"/>
    <w:rsid w:val="00537240"/>
    <w:rsid w:val="00537489"/>
    <w:rsid w:val="005376A1"/>
    <w:rsid w:val="00537A08"/>
    <w:rsid w:val="00537E59"/>
    <w:rsid w:val="00540908"/>
    <w:rsid w:val="0054192F"/>
    <w:rsid w:val="00541DA5"/>
    <w:rsid w:val="00541E19"/>
    <w:rsid w:val="0054240D"/>
    <w:rsid w:val="00543205"/>
    <w:rsid w:val="00543A36"/>
    <w:rsid w:val="00543D7A"/>
    <w:rsid w:val="00543DC3"/>
    <w:rsid w:val="005440AF"/>
    <w:rsid w:val="00544284"/>
    <w:rsid w:val="0054457F"/>
    <w:rsid w:val="00544978"/>
    <w:rsid w:val="00544E8B"/>
    <w:rsid w:val="00545170"/>
    <w:rsid w:val="00545251"/>
    <w:rsid w:val="0054533D"/>
    <w:rsid w:val="00545420"/>
    <w:rsid w:val="00545980"/>
    <w:rsid w:val="0054647F"/>
    <w:rsid w:val="00546771"/>
    <w:rsid w:val="00547015"/>
    <w:rsid w:val="005471C6"/>
    <w:rsid w:val="0054784B"/>
    <w:rsid w:val="00547C88"/>
    <w:rsid w:val="0055020E"/>
    <w:rsid w:val="00550423"/>
    <w:rsid w:val="005509F4"/>
    <w:rsid w:val="0055107A"/>
    <w:rsid w:val="005518DC"/>
    <w:rsid w:val="00551F71"/>
    <w:rsid w:val="00551FD0"/>
    <w:rsid w:val="005525E3"/>
    <w:rsid w:val="0055278A"/>
    <w:rsid w:val="0055283B"/>
    <w:rsid w:val="005529F5"/>
    <w:rsid w:val="005533EA"/>
    <w:rsid w:val="0055341B"/>
    <w:rsid w:val="00553E5F"/>
    <w:rsid w:val="00554413"/>
    <w:rsid w:val="00554DAD"/>
    <w:rsid w:val="005551A6"/>
    <w:rsid w:val="00555502"/>
    <w:rsid w:val="00555B8A"/>
    <w:rsid w:val="00555F7B"/>
    <w:rsid w:val="005560AB"/>
    <w:rsid w:val="0055670F"/>
    <w:rsid w:val="00556923"/>
    <w:rsid w:val="00557B88"/>
    <w:rsid w:val="00557E3F"/>
    <w:rsid w:val="005607BF"/>
    <w:rsid w:val="00561072"/>
    <w:rsid w:val="00561BE3"/>
    <w:rsid w:val="005624AF"/>
    <w:rsid w:val="005624BC"/>
    <w:rsid w:val="00563246"/>
    <w:rsid w:val="00563B28"/>
    <w:rsid w:val="00563C59"/>
    <w:rsid w:val="00563D10"/>
    <w:rsid w:val="00563EBA"/>
    <w:rsid w:val="0056407F"/>
    <w:rsid w:val="00564158"/>
    <w:rsid w:val="0056426A"/>
    <w:rsid w:val="005644C0"/>
    <w:rsid w:val="005645C8"/>
    <w:rsid w:val="00565D2F"/>
    <w:rsid w:val="00565E6F"/>
    <w:rsid w:val="00566A43"/>
    <w:rsid w:val="00566BF7"/>
    <w:rsid w:val="00567D1A"/>
    <w:rsid w:val="0057011C"/>
    <w:rsid w:val="005702AA"/>
    <w:rsid w:val="00570706"/>
    <w:rsid w:val="00571429"/>
    <w:rsid w:val="005716E0"/>
    <w:rsid w:val="0057183D"/>
    <w:rsid w:val="00571961"/>
    <w:rsid w:val="00571E43"/>
    <w:rsid w:val="00572A4E"/>
    <w:rsid w:val="00572B31"/>
    <w:rsid w:val="00572E79"/>
    <w:rsid w:val="00574434"/>
    <w:rsid w:val="005746D0"/>
    <w:rsid w:val="00574A75"/>
    <w:rsid w:val="00574E85"/>
    <w:rsid w:val="005750C2"/>
    <w:rsid w:val="00575361"/>
    <w:rsid w:val="005757DB"/>
    <w:rsid w:val="00575E5F"/>
    <w:rsid w:val="00575E92"/>
    <w:rsid w:val="00576403"/>
    <w:rsid w:val="0057669B"/>
    <w:rsid w:val="00576F75"/>
    <w:rsid w:val="00577332"/>
    <w:rsid w:val="00577BFE"/>
    <w:rsid w:val="00577C33"/>
    <w:rsid w:val="00581CB5"/>
    <w:rsid w:val="00581D47"/>
    <w:rsid w:val="00582310"/>
    <w:rsid w:val="00582933"/>
    <w:rsid w:val="00583283"/>
    <w:rsid w:val="00583A1A"/>
    <w:rsid w:val="00584A85"/>
    <w:rsid w:val="00584AA4"/>
    <w:rsid w:val="00584F22"/>
    <w:rsid w:val="00585ACE"/>
    <w:rsid w:val="00585CE9"/>
    <w:rsid w:val="00585EE7"/>
    <w:rsid w:val="00586376"/>
    <w:rsid w:val="0058682D"/>
    <w:rsid w:val="00586B86"/>
    <w:rsid w:val="0058716B"/>
    <w:rsid w:val="00587A53"/>
    <w:rsid w:val="00587E08"/>
    <w:rsid w:val="00590053"/>
    <w:rsid w:val="005901A7"/>
    <w:rsid w:val="00590678"/>
    <w:rsid w:val="00591343"/>
    <w:rsid w:val="005919EE"/>
    <w:rsid w:val="00591C65"/>
    <w:rsid w:val="00591D5F"/>
    <w:rsid w:val="00592283"/>
    <w:rsid w:val="0059251B"/>
    <w:rsid w:val="00592B55"/>
    <w:rsid w:val="00592CDE"/>
    <w:rsid w:val="0059353F"/>
    <w:rsid w:val="00594024"/>
    <w:rsid w:val="00594910"/>
    <w:rsid w:val="0059509A"/>
    <w:rsid w:val="00597877"/>
    <w:rsid w:val="00597923"/>
    <w:rsid w:val="00597D5F"/>
    <w:rsid w:val="005A0BE4"/>
    <w:rsid w:val="005A18F4"/>
    <w:rsid w:val="005A1A24"/>
    <w:rsid w:val="005A2562"/>
    <w:rsid w:val="005A25DA"/>
    <w:rsid w:val="005A2B7D"/>
    <w:rsid w:val="005A379F"/>
    <w:rsid w:val="005A3994"/>
    <w:rsid w:val="005A3B2C"/>
    <w:rsid w:val="005A3CB3"/>
    <w:rsid w:val="005A426E"/>
    <w:rsid w:val="005A46F5"/>
    <w:rsid w:val="005A5A47"/>
    <w:rsid w:val="005A6839"/>
    <w:rsid w:val="005A6A4A"/>
    <w:rsid w:val="005A6D8F"/>
    <w:rsid w:val="005A75E4"/>
    <w:rsid w:val="005A7A7B"/>
    <w:rsid w:val="005A7E3D"/>
    <w:rsid w:val="005A7F56"/>
    <w:rsid w:val="005B0A9C"/>
    <w:rsid w:val="005B1F94"/>
    <w:rsid w:val="005B263A"/>
    <w:rsid w:val="005B27C8"/>
    <w:rsid w:val="005B27F6"/>
    <w:rsid w:val="005B32AF"/>
    <w:rsid w:val="005B339D"/>
    <w:rsid w:val="005B38C5"/>
    <w:rsid w:val="005B38D1"/>
    <w:rsid w:val="005B4001"/>
    <w:rsid w:val="005B4130"/>
    <w:rsid w:val="005B4F3D"/>
    <w:rsid w:val="005B5114"/>
    <w:rsid w:val="005B5148"/>
    <w:rsid w:val="005B583B"/>
    <w:rsid w:val="005B5E5C"/>
    <w:rsid w:val="005B5FC5"/>
    <w:rsid w:val="005B611C"/>
    <w:rsid w:val="005B69D4"/>
    <w:rsid w:val="005B6B85"/>
    <w:rsid w:val="005C05D9"/>
    <w:rsid w:val="005C0959"/>
    <w:rsid w:val="005C0D51"/>
    <w:rsid w:val="005C0FF9"/>
    <w:rsid w:val="005C1A43"/>
    <w:rsid w:val="005C2D75"/>
    <w:rsid w:val="005C2FB9"/>
    <w:rsid w:val="005C30FF"/>
    <w:rsid w:val="005C3E73"/>
    <w:rsid w:val="005C3F89"/>
    <w:rsid w:val="005C4635"/>
    <w:rsid w:val="005C483B"/>
    <w:rsid w:val="005C4B11"/>
    <w:rsid w:val="005C5C75"/>
    <w:rsid w:val="005C5E11"/>
    <w:rsid w:val="005C60CB"/>
    <w:rsid w:val="005C774D"/>
    <w:rsid w:val="005C7F57"/>
    <w:rsid w:val="005D0144"/>
    <w:rsid w:val="005D0838"/>
    <w:rsid w:val="005D0939"/>
    <w:rsid w:val="005D108D"/>
    <w:rsid w:val="005D1379"/>
    <w:rsid w:val="005D1DE2"/>
    <w:rsid w:val="005D1ECF"/>
    <w:rsid w:val="005D20FB"/>
    <w:rsid w:val="005D2D2C"/>
    <w:rsid w:val="005D30A3"/>
    <w:rsid w:val="005D3A62"/>
    <w:rsid w:val="005D453F"/>
    <w:rsid w:val="005D4833"/>
    <w:rsid w:val="005D4861"/>
    <w:rsid w:val="005D50B1"/>
    <w:rsid w:val="005D581F"/>
    <w:rsid w:val="005D59E0"/>
    <w:rsid w:val="005D5D6F"/>
    <w:rsid w:val="005D6283"/>
    <w:rsid w:val="005D66C1"/>
    <w:rsid w:val="005D6A22"/>
    <w:rsid w:val="005D6F83"/>
    <w:rsid w:val="005D756C"/>
    <w:rsid w:val="005D75E3"/>
    <w:rsid w:val="005D7D33"/>
    <w:rsid w:val="005E0082"/>
    <w:rsid w:val="005E0944"/>
    <w:rsid w:val="005E139B"/>
    <w:rsid w:val="005E24AE"/>
    <w:rsid w:val="005E284A"/>
    <w:rsid w:val="005E2C3B"/>
    <w:rsid w:val="005E2EAC"/>
    <w:rsid w:val="005E331B"/>
    <w:rsid w:val="005E3502"/>
    <w:rsid w:val="005E3A10"/>
    <w:rsid w:val="005E3D43"/>
    <w:rsid w:val="005E3DB9"/>
    <w:rsid w:val="005E4351"/>
    <w:rsid w:val="005E55D2"/>
    <w:rsid w:val="005E5646"/>
    <w:rsid w:val="005E5889"/>
    <w:rsid w:val="005E70AF"/>
    <w:rsid w:val="005E7469"/>
    <w:rsid w:val="005E75DE"/>
    <w:rsid w:val="005E78DC"/>
    <w:rsid w:val="005E7937"/>
    <w:rsid w:val="005E7BCF"/>
    <w:rsid w:val="005F0129"/>
    <w:rsid w:val="005F040D"/>
    <w:rsid w:val="005F0CC6"/>
    <w:rsid w:val="005F1B83"/>
    <w:rsid w:val="005F3797"/>
    <w:rsid w:val="005F4A47"/>
    <w:rsid w:val="005F563D"/>
    <w:rsid w:val="005F5857"/>
    <w:rsid w:val="005F5EB8"/>
    <w:rsid w:val="005F6183"/>
    <w:rsid w:val="005F6F91"/>
    <w:rsid w:val="005F7019"/>
    <w:rsid w:val="005F772E"/>
    <w:rsid w:val="005F77FA"/>
    <w:rsid w:val="00600521"/>
    <w:rsid w:val="00600834"/>
    <w:rsid w:val="006008E4"/>
    <w:rsid w:val="006010BA"/>
    <w:rsid w:val="0060220E"/>
    <w:rsid w:val="00602966"/>
    <w:rsid w:val="00602EC7"/>
    <w:rsid w:val="006032FD"/>
    <w:rsid w:val="00603398"/>
    <w:rsid w:val="00603488"/>
    <w:rsid w:val="006034BF"/>
    <w:rsid w:val="0060353F"/>
    <w:rsid w:val="00603A37"/>
    <w:rsid w:val="006040B5"/>
    <w:rsid w:val="006041A1"/>
    <w:rsid w:val="006042E0"/>
    <w:rsid w:val="00604CBF"/>
    <w:rsid w:val="00604EC3"/>
    <w:rsid w:val="00605675"/>
    <w:rsid w:val="0060645E"/>
    <w:rsid w:val="0060672D"/>
    <w:rsid w:val="00606E35"/>
    <w:rsid w:val="00606ECC"/>
    <w:rsid w:val="00607776"/>
    <w:rsid w:val="00607875"/>
    <w:rsid w:val="006102ED"/>
    <w:rsid w:val="00610C50"/>
    <w:rsid w:val="00611611"/>
    <w:rsid w:val="0061200E"/>
    <w:rsid w:val="00612226"/>
    <w:rsid w:val="0061290B"/>
    <w:rsid w:val="0061318A"/>
    <w:rsid w:val="00613F5A"/>
    <w:rsid w:val="00614044"/>
    <w:rsid w:val="0061481D"/>
    <w:rsid w:val="00614B30"/>
    <w:rsid w:val="00614D3A"/>
    <w:rsid w:val="00615525"/>
    <w:rsid w:val="006155AF"/>
    <w:rsid w:val="0061603D"/>
    <w:rsid w:val="0061655B"/>
    <w:rsid w:val="006169C8"/>
    <w:rsid w:val="00617729"/>
    <w:rsid w:val="00617904"/>
    <w:rsid w:val="006179DF"/>
    <w:rsid w:val="00617C72"/>
    <w:rsid w:val="00620820"/>
    <w:rsid w:val="006212B3"/>
    <w:rsid w:val="006218CB"/>
    <w:rsid w:val="00621F86"/>
    <w:rsid w:val="00622F7D"/>
    <w:rsid w:val="006248F1"/>
    <w:rsid w:val="00624DF6"/>
    <w:rsid w:val="00624EF6"/>
    <w:rsid w:val="00625060"/>
    <w:rsid w:val="00626624"/>
    <w:rsid w:val="006266CE"/>
    <w:rsid w:val="00626A2D"/>
    <w:rsid w:val="00627017"/>
    <w:rsid w:val="00627F70"/>
    <w:rsid w:val="006306E1"/>
    <w:rsid w:val="00631AB3"/>
    <w:rsid w:val="00631C90"/>
    <w:rsid w:val="0063263B"/>
    <w:rsid w:val="0063292D"/>
    <w:rsid w:val="00632C72"/>
    <w:rsid w:val="006332A6"/>
    <w:rsid w:val="0063343C"/>
    <w:rsid w:val="00633BE4"/>
    <w:rsid w:val="00633F39"/>
    <w:rsid w:val="0063448E"/>
    <w:rsid w:val="00634551"/>
    <w:rsid w:val="00634AA1"/>
    <w:rsid w:val="00634CDB"/>
    <w:rsid w:val="00634E08"/>
    <w:rsid w:val="0063571F"/>
    <w:rsid w:val="00635DC9"/>
    <w:rsid w:val="0063618C"/>
    <w:rsid w:val="006362DB"/>
    <w:rsid w:val="00636D38"/>
    <w:rsid w:val="006375B7"/>
    <w:rsid w:val="00637748"/>
    <w:rsid w:val="0064043D"/>
    <w:rsid w:val="006405DC"/>
    <w:rsid w:val="00640627"/>
    <w:rsid w:val="006409E5"/>
    <w:rsid w:val="00640C1F"/>
    <w:rsid w:val="00641419"/>
    <w:rsid w:val="00641496"/>
    <w:rsid w:val="00642244"/>
    <w:rsid w:val="00642AC5"/>
    <w:rsid w:val="00642B0F"/>
    <w:rsid w:val="00642F68"/>
    <w:rsid w:val="00643613"/>
    <w:rsid w:val="00643B21"/>
    <w:rsid w:val="00643DFF"/>
    <w:rsid w:val="006442FF"/>
    <w:rsid w:val="00644469"/>
    <w:rsid w:val="00645045"/>
    <w:rsid w:val="00645854"/>
    <w:rsid w:val="0064641A"/>
    <w:rsid w:val="006467E9"/>
    <w:rsid w:val="00646814"/>
    <w:rsid w:val="00647096"/>
    <w:rsid w:val="00650083"/>
    <w:rsid w:val="006501AE"/>
    <w:rsid w:val="006505C6"/>
    <w:rsid w:val="00650B4A"/>
    <w:rsid w:val="00650B86"/>
    <w:rsid w:val="00650C6D"/>
    <w:rsid w:val="00650CA8"/>
    <w:rsid w:val="00650DD2"/>
    <w:rsid w:val="0065121D"/>
    <w:rsid w:val="006518B0"/>
    <w:rsid w:val="00651F48"/>
    <w:rsid w:val="006523C8"/>
    <w:rsid w:val="006524A3"/>
    <w:rsid w:val="00652653"/>
    <w:rsid w:val="00652835"/>
    <w:rsid w:val="00652F1F"/>
    <w:rsid w:val="0065322D"/>
    <w:rsid w:val="00653DAA"/>
    <w:rsid w:val="00654335"/>
    <w:rsid w:val="00654BFC"/>
    <w:rsid w:val="00655C12"/>
    <w:rsid w:val="00655C39"/>
    <w:rsid w:val="00656569"/>
    <w:rsid w:val="00656737"/>
    <w:rsid w:val="00656D71"/>
    <w:rsid w:val="00656F1D"/>
    <w:rsid w:val="00656F3D"/>
    <w:rsid w:val="006577CD"/>
    <w:rsid w:val="00657952"/>
    <w:rsid w:val="00657D07"/>
    <w:rsid w:val="00660186"/>
    <w:rsid w:val="00660562"/>
    <w:rsid w:val="006605F8"/>
    <w:rsid w:val="006606B5"/>
    <w:rsid w:val="00660B5E"/>
    <w:rsid w:val="00661540"/>
    <w:rsid w:val="00661547"/>
    <w:rsid w:val="00661693"/>
    <w:rsid w:val="00661FA2"/>
    <w:rsid w:val="00662421"/>
    <w:rsid w:val="0066285C"/>
    <w:rsid w:val="00662FE1"/>
    <w:rsid w:val="006631A5"/>
    <w:rsid w:val="00663CFC"/>
    <w:rsid w:val="0066435E"/>
    <w:rsid w:val="00664A85"/>
    <w:rsid w:val="00665C4F"/>
    <w:rsid w:val="00665F89"/>
    <w:rsid w:val="006670C7"/>
    <w:rsid w:val="006671AC"/>
    <w:rsid w:val="00670D78"/>
    <w:rsid w:val="0067181F"/>
    <w:rsid w:val="006723A4"/>
    <w:rsid w:val="00672C54"/>
    <w:rsid w:val="00673FC3"/>
    <w:rsid w:val="00674369"/>
    <w:rsid w:val="00674C2A"/>
    <w:rsid w:val="00675193"/>
    <w:rsid w:val="006755B8"/>
    <w:rsid w:val="006765F4"/>
    <w:rsid w:val="006767A6"/>
    <w:rsid w:val="00676A91"/>
    <w:rsid w:val="00676EC5"/>
    <w:rsid w:val="00676EDD"/>
    <w:rsid w:val="00677BFC"/>
    <w:rsid w:val="00677D09"/>
    <w:rsid w:val="00680335"/>
    <w:rsid w:val="00680890"/>
    <w:rsid w:val="00681654"/>
    <w:rsid w:val="00681E9F"/>
    <w:rsid w:val="00682259"/>
    <w:rsid w:val="00682DFC"/>
    <w:rsid w:val="00682E99"/>
    <w:rsid w:val="00683152"/>
    <w:rsid w:val="00683577"/>
    <w:rsid w:val="00683D99"/>
    <w:rsid w:val="0068458D"/>
    <w:rsid w:val="006846A4"/>
    <w:rsid w:val="006846E3"/>
    <w:rsid w:val="00684A9B"/>
    <w:rsid w:val="00685055"/>
    <w:rsid w:val="00685104"/>
    <w:rsid w:val="0068547D"/>
    <w:rsid w:val="00685504"/>
    <w:rsid w:val="00685B82"/>
    <w:rsid w:val="0068618F"/>
    <w:rsid w:val="00686BBD"/>
    <w:rsid w:val="00686BF6"/>
    <w:rsid w:val="006870A0"/>
    <w:rsid w:val="00687574"/>
    <w:rsid w:val="00690955"/>
    <w:rsid w:val="00690DAA"/>
    <w:rsid w:val="00691D1F"/>
    <w:rsid w:val="00692232"/>
    <w:rsid w:val="006923B9"/>
    <w:rsid w:val="00693D87"/>
    <w:rsid w:val="0069446D"/>
    <w:rsid w:val="006944A2"/>
    <w:rsid w:val="00694AC1"/>
    <w:rsid w:val="00694F9E"/>
    <w:rsid w:val="00695667"/>
    <w:rsid w:val="006959DC"/>
    <w:rsid w:val="00695EF6"/>
    <w:rsid w:val="0069609A"/>
    <w:rsid w:val="00696195"/>
    <w:rsid w:val="0069654A"/>
    <w:rsid w:val="00696D87"/>
    <w:rsid w:val="00696F05"/>
    <w:rsid w:val="006978BA"/>
    <w:rsid w:val="00697B21"/>
    <w:rsid w:val="00697D72"/>
    <w:rsid w:val="00697DC4"/>
    <w:rsid w:val="006A1766"/>
    <w:rsid w:val="006A2CFC"/>
    <w:rsid w:val="006A327F"/>
    <w:rsid w:val="006A35A6"/>
    <w:rsid w:val="006A38DE"/>
    <w:rsid w:val="006A3FEE"/>
    <w:rsid w:val="006A44E2"/>
    <w:rsid w:val="006A4623"/>
    <w:rsid w:val="006A4B04"/>
    <w:rsid w:val="006A4BB9"/>
    <w:rsid w:val="006A4E84"/>
    <w:rsid w:val="006A5133"/>
    <w:rsid w:val="006A53B3"/>
    <w:rsid w:val="006A54E2"/>
    <w:rsid w:val="006A5814"/>
    <w:rsid w:val="006A5ACF"/>
    <w:rsid w:val="006A60A4"/>
    <w:rsid w:val="006A6136"/>
    <w:rsid w:val="006A69DC"/>
    <w:rsid w:val="006A6CAD"/>
    <w:rsid w:val="006A6DCD"/>
    <w:rsid w:val="006A6E07"/>
    <w:rsid w:val="006A719F"/>
    <w:rsid w:val="006A7884"/>
    <w:rsid w:val="006A7AA0"/>
    <w:rsid w:val="006A7B01"/>
    <w:rsid w:val="006B09F1"/>
    <w:rsid w:val="006B0B1F"/>
    <w:rsid w:val="006B0F78"/>
    <w:rsid w:val="006B1362"/>
    <w:rsid w:val="006B18A3"/>
    <w:rsid w:val="006B1D75"/>
    <w:rsid w:val="006B2624"/>
    <w:rsid w:val="006B26DF"/>
    <w:rsid w:val="006B2875"/>
    <w:rsid w:val="006B2985"/>
    <w:rsid w:val="006B2C34"/>
    <w:rsid w:val="006B3283"/>
    <w:rsid w:val="006B34F9"/>
    <w:rsid w:val="006B3C74"/>
    <w:rsid w:val="006B3EEC"/>
    <w:rsid w:val="006B4084"/>
    <w:rsid w:val="006B4428"/>
    <w:rsid w:val="006B44C9"/>
    <w:rsid w:val="006B4792"/>
    <w:rsid w:val="006B4837"/>
    <w:rsid w:val="006B4C58"/>
    <w:rsid w:val="006B4E3C"/>
    <w:rsid w:val="006B5176"/>
    <w:rsid w:val="006B6049"/>
    <w:rsid w:val="006B6102"/>
    <w:rsid w:val="006B636A"/>
    <w:rsid w:val="006B64B0"/>
    <w:rsid w:val="006B6CBD"/>
    <w:rsid w:val="006B6D62"/>
    <w:rsid w:val="006B7395"/>
    <w:rsid w:val="006B7C4F"/>
    <w:rsid w:val="006B7DD6"/>
    <w:rsid w:val="006C024E"/>
    <w:rsid w:val="006C0462"/>
    <w:rsid w:val="006C049B"/>
    <w:rsid w:val="006C0DBD"/>
    <w:rsid w:val="006C147D"/>
    <w:rsid w:val="006C14DD"/>
    <w:rsid w:val="006C1937"/>
    <w:rsid w:val="006C1CF4"/>
    <w:rsid w:val="006C2021"/>
    <w:rsid w:val="006C2568"/>
    <w:rsid w:val="006C2BB2"/>
    <w:rsid w:val="006C2C46"/>
    <w:rsid w:val="006C2F60"/>
    <w:rsid w:val="006C3217"/>
    <w:rsid w:val="006C38AE"/>
    <w:rsid w:val="006C38F1"/>
    <w:rsid w:val="006C3DBF"/>
    <w:rsid w:val="006C4036"/>
    <w:rsid w:val="006C4060"/>
    <w:rsid w:val="006C5191"/>
    <w:rsid w:val="006C58D1"/>
    <w:rsid w:val="006C5FEC"/>
    <w:rsid w:val="006C600C"/>
    <w:rsid w:val="006C61F2"/>
    <w:rsid w:val="006C6757"/>
    <w:rsid w:val="006C7128"/>
    <w:rsid w:val="006D0C33"/>
    <w:rsid w:val="006D103E"/>
    <w:rsid w:val="006D16BD"/>
    <w:rsid w:val="006D1843"/>
    <w:rsid w:val="006D197C"/>
    <w:rsid w:val="006D33A0"/>
    <w:rsid w:val="006D461C"/>
    <w:rsid w:val="006D4766"/>
    <w:rsid w:val="006D48C2"/>
    <w:rsid w:val="006D4F30"/>
    <w:rsid w:val="006D4F89"/>
    <w:rsid w:val="006D54F0"/>
    <w:rsid w:val="006D5CC4"/>
    <w:rsid w:val="006D61D0"/>
    <w:rsid w:val="006D661A"/>
    <w:rsid w:val="006D74AC"/>
    <w:rsid w:val="006D7534"/>
    <w:rsid w:val="006D75BB"/>
    <w:rsid w:val="006D77D6"/>
    <w:rsid w:val="006E0047"/>
    <w:rsid w:val="006E023D"/>
    <w:rsid w:val="006E0385"/>
    <w:rsid w:val="006E06E4"/>
    <w:rsid w:val="006E0C71"/>
    <w:rsid w:val="006E0F3B"/>
    <w:rsid w:val="006E2122"/>
    <w:rsid w:val="006E2341"/>
    <w:rsid w:val="006E2499"/>
    <w:rsid w:val="006E292C"/>
    <w:rsid w:val="006E316F"/>
    <w:rsid w:val="006E339A"/>
    <w:rsid w:val="006E3AE8"/>
    <w:rsid w:val="006E3C7A"/>
    <w:rsid w:val="006E42DC"/>
    <w:rsid w:val="006E48C6"/>
    <w:rsid w:val="006E4C17"/>
    <w:rsid w:val="006E53ED"/>
    <w:rsid w:val="006E6D22"/>
    <w:rsid w:val="006E6D95"/>
    <w:rsid w:val="006E6F2E"/>
    <w:rsid w:val="006E6F7D"/>
    <w:rsid w:val="006E7336"/>
    <w:rsid w:val="006E73AE"/>
    <w:rsid w:val="006E7718"/>
    <w:rsid w:val="006E798A"/>
    <w:rsid w:val="006E7D2F"/>
    <w:rsid w:val="006E7EF7"/>
    <w:rsid w:val="006E7EFB"/>
    <w:rsid w:val="006F0EFC"/>
    <w:rsid w:val="006F12AF"/>
    <w:rsid w:val="006F14AC"/>
    <w:rsid w:val="006F173F"/>
    <w:rsid w:val="006F18E2"/>
    <w:rsid w:val="006F2645"/>
    <w:rsid w:val="006F28D4"/>
    <w:rsid w:val="006F298D"/>
    <w:rsid w:val="006F30D7"/>
    <w:rsid w:val="006F3233"/>
    <w:rsid w:val="006F3527"/>
    <w:rsid w:val="006F3547"/>
    <w:rsid w:val="006F35A4"/>
    <w:rsid w:val="006F3C51"/>
    <w:rsid w:val="006F41C7"/>
    <w:rsid w:val="006F467C"/>
    <w:rsid w:val="006F586D"/>
    <w:rsid w:val="006F5952"/>
    <w:rsid w:val="006F6C2B"/>
    <w:rsid w:val="006F6DD9"/>
    <w:rsid w:val="006F7490"/>
    <w:rsid w:val="006F751C"/>
    <w:rsid w:val="006F76EC"/>
    <w:rsid w:val="006F7D61"/>
    <w:rsid w:val="0070000E"/>
    <w:rsid w:val="0070032B"/>
    <w:rsid w:val="0070092B"/>
    <w:rsid w:val="00700A05"/>
    <w:rsid w:val="00701272"/>
    <w:rsid w:val="00701616"/>
    <w:rsid w:val="007018FE"/>
    <w:rsid w:val="00701CAB"/>
    <w:rsid w:val="007024C4"/>
    <w:rsid w:val="0070268D"/>
    <w:rsid w:val="00702BF3"/>
    <w:rsid w:val="00703062"/>
    <w:rsid w:val="007034C9"/>
    <w:rsid w:val="007036C5"/>
    <w:rsid w:val="00703DA9"/>
    <w:rsid w:val="00704711"/>
    <w:rsid w:val="00704F2E"/>
    <w:rsid w:val="00705899"/>
    <w:rsid w:val="00706111"/>
    <w:rsid w:val="0070615F"/>
    <w:rsid w:val="0070619C"/>
    <w:rsid w:val="0070696A"/>
    <w:rsid w:val="0070698B"/>
    <w:rsid w:val="007079B3"/>
    <w:rsid w:val="00707AE8"/>
    <w:rsid w:val="00710B98"/>
    <w:rsid w:val="00710E63"/>
    <w:rsid w:val="00710F5F"/>
    <w:rsid w:val="00711CBC"/>
    <w:rsid w:val="007124F0"/>
    <w:rsid w:val="007133DA"/>
    <w:rsid w:val="00713812"/>
    <w:rsid w:val="00713CC6"/>
    <w:rsid w:val="007141D9"/>
    <w:rsid w:val="0071420B"/>
    <w:rsid w:val="007145A3"/>
    <w:rsid w:val="00714DED"/>
    <w:rsid w:val="00715259"/>
    <w:rsid w:val="00715353"/>
    <w:rsid w:val="007158EF"/>
    <w:rsid w:val="007161E2"/>
    <w:rsid w:val="007162A2"/>
    <w:rsid w:val="00716B93"/>
    <w:rsid w:val="0072001C"/>
    <w:rsid w:val="0072038D"/>
    <w:rsid w:val="00721201"/>
    <w:rsid w:val="0072133F"/>
    <w:rsid w:val="007223DB"/>
    <w:rsid w:val="007224BE"/>
    <w:rsid w:val="007227A1"/>
    <w:rsid w:val="00722D45"/>
    <w:rsid w:val="0072319D"/>
    <w:rsid w:val="007234A8"/>
    <w:rsid w:val="007237F6"/>
    <w:rsid w:val="00724083"/>
    <w:rsid w:val="00724795"/>
    <w:rsid w:val="007247B8"/>
    <w:rsid w:val="00724B0E"/>
    <w:rsid w:val="00724CD8"/>
    <w:rsid w:val="0072543A"/>
    <w:rsid w:val="00726078"/>
    <w:rsid w:val="00726480"/>
    <w:rsid w:val="0072697A"/>
    <w:rsid w:val="00727969"/>
    <w:rsid w:val="00727B7C"/>
    <w:rsid w:val="00727C83"/>
    <w:rsid w:val="00730560"/>
    <w:rsid w:val="0073065A"/>
    <w:rsid w:val="00730D9D"/>
    <w:rsid w:val="00731520"/>
    <w:rsid w:val="00731E71"/>
    <w:rsid w:val="007326BA"/>
    <w:rsid w:val="00732775"/>
    <w:rsid w:val="00733317"/>
    <w:rsid w:val="00733B58"/>
    <w:rsid w:val="00733CFC"/>
    <w:rsid w:val="00733FB9"/>
    <w:rsid w:val="0073427D"/>
    <w:rsid w:val="00735599"/>
    <w:rsid w:val="00735776"/>
    <w:rsid w:val="0073609E"/>
    <w:rsid w:val="00736649"/>
    <w:rsid w:val="0073722E"/>
    <w:rsid w:val="00737BE9"/>
    <w:rsid w:val="00737DCF"/>
    <w:rsid w:val="00737EBA"/>
    <w:rsid w:val="007403A0"/>
    <w:rsid w:val="00740C21"/>
    <w:rsid w:val="00742546"/>
    <w:rsid w:val="00742F0E"/>
    <w:rsid w:val="00743409"/>
    <w:rsid w:val="0074392A"/>
    <w:rsid w:val="007443D8"/>
    <w:rsid w:val="00744CC6"/>
    <w:rsid w:val="00744E2A"/>
    <w:rsid w:val="00745040"/>
    <w:rsid w:val="00745471"/>
    <w:rsid w:val="00745911"/>
    <w:rsid w:val="00746778"/>
    <w:rsid w:val="00746865"/>
    <w:rsid w:val="00746969"/>
    <w:rsid w:val="0074696C"/>
    <w:rsid w:val="00746BB7"/>
    <w:rsid w:val="00746BBC"/>
    <w:rsid w:val="007475DF"/>
    <w:rsid w:val="00750DE3"/>
    <w:rsid w:val="00751733"/>
    <w:rsid w:val="00751C35"/>
    <w:rsid w:val="00751E1A"/>
    <w:rsid w:val="0075225A"/>
    <w:rsid w:val="00753362"/>
    <w:rsid w:val="00753A19"/>
    <w:rsid w:val="00753FC0"/>
    <w:rsid w:val="00753FD4"/>
    <w:rsid w:val="0075401C"/>
    <w:rsid w:val="00754063"/>
    <w:rsid w:val="007544EA"/>
    <w:rsid w:val="0075492C"/>
    <w:rsid w:val="00754FFC"/>
    <w:rsid w:val="007550C9"/>
    <w:rsid w:val="00755496"/>
    <w:rsid w:val="007560D6"/>
    <w:rsid w:val="007571A8"/>
    <w:rsid w:val="00757329"/>
    <w:rsid w:val="0075746F"/>
    <w:rsid w:val="007579B2"/>
    <w:rsid w:val="00757E7F"/>
    <w:rsid w:val="00760F7A"/>
    <w:rsid w:val="00760F82"/>
    <w:rsid w:val="007617FF"/>
    <w:rsid w:val="00761A0C"/>
    <w:rsid w:val="00761A9B"/>
    <w:rsid w:val="00761EAF"/>
    <w:rsid w:val="00762346"/>
    <w:rsid w:val="007628A1"/>
    <w:rsid w:val="0076294E"/>
    <w:rsid w:val="00762BED"/>
    <w:rsid w:val="00762D8B"/>
    <w:rsid w:val="0076301C"/>
    <w:rsid w:val="007631EB"/>
    <w:rsid w:val="007636E3"/>
    <w:rsid w:val="0076446F"/>
    <w:rsid w:val="007666A0"/>
    <w:rsid w:val="00766D24"/>
    <w:rsid w:val="0076702E"/>
    <w:rsid w:val="0076757D"/>
    <w:rsid w:val="007700AD"/>
    <w:rsid w:val="0077039F"/>
    <w:rsid w:val="007703C2"/>
    <w:rsid w:val="0077052A"/>
    <w:rsid w:val="007707A3"/>
    <w:rsid w:val="00770B64"/>
    <w:rsid w:val="00770D1A"/>
    <w:rsid w:val="00771780"/>
    <w:rsid w:val="00771908"/>
    <w:rsid w:val="0077191B"/>
    <w:rsid w:val="00771E3C"/>
    <w:rsid w:val="00772C2F"/>
    <w:rsid w:val="00773681"/>
    <w:rsid w:val="00774136"/>
    <w:rsid w:val="007743A6"/>
    <w:rsid w:val="00774BEA"/>
    <w:rsid w:val="00774CED"/>
    <w:rsid w:val="00775340"/>
    <w:rsid w:val="00775CAB"/>
    <w:rsid w:val="00776768"/>
    <w:rsid w:val="007802C4"/>
    <w:rsid w:val="00780367"/>
    <w:rsid w:val="00780A9D"/>
    <w:rsid w:val="00781078"/>
    <w:rsid w:val="00781495"/>
    <w:rsid w:val="007817C0"/>
    <w:rsid w:val="00782934"/>
    <w:rsid w:val="0078295A"/>
    <w:rsid w:val="007829BE"/>
    <w:rsid w:val="00783E16"/>
    <w:rsid w:val="00783F59"/>
    <w:rsid w:val="00783FAF"/>
    <w:rsid w:val="0078438E"/>
    <w:rsid w:val="00784486"/>
    <w:rsid w:val="00784F12"/>
    <w:rsid w:val="00785349"/>
    <w:rsid w:val="00785471"/>
    <w:rsid w:val="007858A7"/>
    <w:rsid w:val="00785D43"/>
    <w:rsid w:val="007864EF"/>
    <w:rsid w:val="00786AC8"/>
    <w:rsid w:val="00786DAC"/>
    <w:rsid w:val="007872C7"/>
    <w:rsid w:val="00790697"/>
    <w:rsid w:val="0079069A"/>
    <w:rsid w:val="007908B4"/>
    <w:rsid w:val="007908DB"/>
    <w:rsid w:val="00790C5B"/>
    <w:rsid w:val="0079134C"/>
    <w:rsid w:val="00791FA6"/>
    <w:rsid w:val="007927B3"/>
    <w:rsid w:val="00793822"/>
    <w:rsid w:val="00793ACD"/>
    <w:rsid w:val="00793ADD"/>
    <w:rsid w:val="00795277"/>
    <w:rsid w:val="00795644"/>
    <w:rsid w:val="00795E82"/>
    <w:rsid w:val="00795FC0"/>
    <w:rsid w:val="007961BC"/>
    <w:rsid w:val="00796D16"/>
    <w:rsid w:val="0079753A"/>
    <w:rsid w:val="007977A6"/>
    <w:rsid w:val="00797A0C"/>
    <w:rsid w:val="00797D70"/>
    <w:rsid w:val="007A01D1"/>
    <w:rsid w:val="007A06CF"/>
    <w:rsid w:val="007A093D"/>
    <w:rsid w:val="007A174C"/>
    <w:rsid w:val="007A180A"/>
    <w:rsid w:val="007A197B"/>
    <w:rsid w:val="007A1F89"/>
    <w:rsid w:val="007A230E"/>
    <w:rsid w:val="007A2382"/>
    <w:rsid w:val="007A33B2"/>
    <w:rsid w:val="007A34AF"/>
    <w:rsid w:val="007A3594"/>
    <w:rsid w:val="007A35CC"/>
    <w:rsid w:val="007A3B86"/>
    <w:rsid w:val="007A3F63"/>
    <w:rsid w:val="007A4262"/>
    <w:rsid w:val="007A452A"/>
    <w:rsid w:val="007A4ACB"/>
    <w:rsid w:val="007A4E8A"/>
    <w:rsid w:val="007A5884"/>
    <w:rsid w:val="007A5C33"/>
    <w:rsid w:val="007A5CAC"/>
    <w:rsid w:val="007A63AC"/>
    <w:rsid w:val="007A6480"/>
    <w:rsid w:val="007A65A6"/>
    <w:rsid w:val="007A6613"/>
    <w:rsid w:val="007A6683"/>
    <w:rsid w:val="007A689C"/>
    <w:rsid w:val="007A6965"/>
    <w:rsid w:val="007A7371"/>
    <w:rsid w:val="007A7D59"/>
    <w:rsid w:val="007B0332"/>
    <w:rsid w:val="007B0722"/>
    <w:rsid w:val="007B1089"/>
    <w:rsid w:val="007B1336"/>
    <w:rsid w:val="007B1397"/>
    <w:rsid w:val="007B195F"/>
    <w:rsid w:val="007B1A8F"/>
    <w:rsid w:val="007B21A8"/>
    <w:rsid w:val="007B241E"/>
    <w:rsid w:val="007B3628"/>
    <w:rsid w:val="007B438F"/>
    <w:rsid w:val="007B4429"/>
    <w:rsid w:val="007B472A"/>
    <w:rsid w:val="007B47A1"/>
    <w:rsid w:val="007B4B81"/>
    <w:rsid w:val="007B5617"/>
    <w:rsid w:val="007B5890"/>
    <w:rsid w:val="007B63CA"/>
    <w:rsid w:val="007B6482"/>
    <w:rsid w:val="007B698D"/>
    <w:rsid w:val="007B6AB1"/>
    <w:rsid w:val="007B7129"/>
    <w:rsid w:val="007B7B07"/>
    <w:rsid w:val="007B7B1A"/>
    <w:rsid w:val="007C0C66"/>
    <w:rsid w:val="007C11D5"/>
    <w:rsid w:val="007C14F5"/>
    <w:rsid w:val="007C2336"/>
    <w:rsid w:val="007C39D6"/>
    <w:rsid w:val="007C39E0"/>
    <w:rsid w:val="007C3D04"/>
    <w:rsid w:val="007C4132"/>
    <w:rsid w:val="007C4134"/>
    <w:rsid w:val="007C4CF5"/>
    <w:rsid w:val="007C5A31"/>
    <w:rsid w:val="007C5C16"/>
    <w:rsid w:val="007C65D3"/>
    <w:rsid w:val="007C6C3A"/>
    <w:rsid w:val="007C73B5"/>
    <w:rsid w:val="007C744E"/>
    <w:rsid w:val="007C79CA"/>
    <w:rsid w:val="007C7D2D"/>
    <w:rsid w:val="007D0C76"/>
    <w:rsid w:val="007D2112"/>
    <w:rsid w:val="007D29F5"/>
    <w:rsid w:val="007D2ED7"/>
    <w:rsid w:val="007D2F35"/>
    <w:rsid w:val="007D2F69"/>
    <w:rsid w:val="007D31A4"/>
    <w:rsid w:val="007D3228"/>
    <w:rsid w:val="007D36B4"/>
    <w:rsid w:val="007D4227"/>
    <w:rsid w:val="007D46C9"/>
    <w:rsid w:val="007D530F"/>
    <w:rsid w:val="007D57A3"/>
    <w:rsid w:val="007D5CA3"/>
    <w:rsid w:val="007D6108"/>
    <w:rsid w:val="007D629F"/>
    <w:rsid w:val="007D664F"/>
    <w:rsid w:val="007D6BA0"/>
    <w:rsid w:val="007D7E29"/>
    <w:rsid w:val="007D7F0E"/>
    <w:rsid w:val="007E04A5"/>
    <w:rsid w:val="007E0C99"/>
    <w:rsid w:val="007E0EAF"/>
    <w:rsid w:val="007E10E0"/>
    <w:rsid w:val="007E15B4"/>
    <w:rsid w:val="007E196A"/>
    <w:rsid w:val="007E1BE4"/>
    <w:rsid w:val="007E3320"/>
    <w:rsid w:val="007E3F52"/>
    <w:rsid w:val="007E44AB"/>
    <w:rsid w:val="007E478E"/>
    <w:rsid w:val="007E4BAF"/>
    <w:rsid w:val="007E53D1"/>
    <w:rsid w:val="007E5571"/>
    <w:rsid w:val="007E5663"/>
    <w:rsid w:val="007E5739"/>
    <w:rsid w:val="007E58A8"/>
    <w:rsid w:val="007F0C3C"/>
    <w:rsid w:val="007F0F0C"/>
    <w:rsid w:val="007F1717"/>
    <w:rsid w:val="007F1960"/>
    <w:rsid w:val="007F1B6F"/>
    <w:rsid w:val="007F2698"/>
    <w:rsid w:val="007F276B"/>
    <w:rsid w:val="007F3413"/>
    <w:rsid w:val="007F34F6"/>
    <w:rsid w:val="007F47CE"/>
    <w:rsid w:val="007F4A6B"/>
    <w:rsid w:val="007F4EBC"/>
    <w:rsid w:val="007F5C7F"/>
    <w:rsid w:val="007F602F"/>
    <w:rsid w:val="007F769B"/>
    <w:rsid w:val="007F7B62"/>
    <w:rsid w:val="00800159"/>
    <w:rsid w:val="008003D2"/>
    <w:rsid w:val="00800726"/>
    <w:rsid w:val="00800C6A"/>
    <w:rsid w:val="00801060"/>
    <w:rsid w:val="00801270"/>
    <w:rsid w:val="008013A7"/>
    <w:rsid w:val="008016F2"/>
    <w:rsid w:val="008017A0"/>
    <w:rsid w:val="00801A6D"/>
    <w:rsid w:val="00802650"/>
    <w:rsid w:val="008026EB"/>
    <w:rsid w:val="0080287F"/>
    <w:rsid w:val="00802E1F"/>
    <w:rsid w:val="0080315C"/>
    <w:rsid w:val="008032A2"/>
    <w:rsid w:val="0080359B"/>
    <w:rsid w:val="008040B4"/>
    <w:rsid w:val="00804499"/>
    <w:rsid w:val="008044C3"/>
    <w:rsid w:val="00805241"/>
    <w:rsid w:val="008058F9"/>
    <w:rsid w:val="00805976"/>
    <w:rsid w:val="00805D5A"/>
    <w:rsid w:val="00805D80"/>
    <w:rsid w:val="00805D87"/>
    <w:rsid w:val="00805DD4"/>
    <w:rsid w:val="008060D4"/>
    <w:rsid w:val="00806BE8"/>
    <w:rsid w:val="00806BFE"/>
    <w:rsid w:val="00806D90"/>
    <w:rsid w:val="00806F7B"/>
    <w:rsid w:val="008070EC"/>
    <w:rsid w:val="00807156"/>
    <w:rsid w:val="00807210"/>
    <w:rsid w:val="00807267"/>
    <w:rsid w:val="00807371"/>
    <w:rsid w:val="0081096A"/>
    <w:rsid w:val="00810A3B"/>
    <w:rsid w:val="00810CDA"/>
    <w:rsid w:val="00810FF0"/>
    <w:rsid w:val="008116B6"/>
    <w:rsid w:val="00811DBF"/>
    <w:rsid w:val="00812024"/>
    <w:rsid w:val="0081219A"/>
    <w:rsid w:val="008139EC"/>
    <w:rsid w:val="0081480B"/>
    <w:rsid w:val="00814BFA"/>
    <w:rsid w:val="00814D29"/>
    <w:rsid w:val="008154F2"/>
    <w:rsid w:val="008166E7"/>
    <w:rsid w:val="008169FC"/>
    <w:rsid w:val="00816E5C"/>
    <w:rsid w:val="008170B1"/>
    <w:rsid w:val="00817138"/>
    <w:rsid w:val="00817656"/>
    <w:rsid w:val="00820275"/>
    <w:rsid w:val="00820AEE"/>
    <w:rsid w:val="008227A9"/>
    <w:rsid w:val="00822E47"/>
    <w:rsid w:val="00823124"/>
    <w:rsid w:val="00824576"/>
    <w:rsid w:val="008247BF"/>
    <w:rsid w:val="008249B6"/>
    <w:rsid w:val="00824D00"/>
    <w:rsid w:val="0082512F"/>
    <w:rsid w:val="0082515D"/>
    <w:rsid w:val="00825F93"/>
    <w:rsid w:val="008260E7"/>
    <w:rsid w:val="00826170"/>
    <w:rsid w:val="0082622A"/>
    <w:rsid w:val="00826444"/>
    <w:rsid w:val="00826D21"/>
    <w:rsid w:val="0082765F"/>
    <w:rsid w:val="00827903"/>
    <w:rsid w:val="008304B6"/>
    <w:rsid w:val="008308F5"/>
    <w:rsid w:val="008311F2"/>
    <w:rsid w:val="00831502"/>
    <w:rsid w:val="00831826"/>
    <w:rsid w:val="008318F4"/>
    <w:rsid w:val="00832022"/>
    <w:rsid w:val="00832243"/>
    <w:rsid w:val="00832490"/>
    <w:rsid w:val="00832709"/>
    <w:rsid w:val="0083300A"/>
    <w:rsid w:val="0083300C"/>
    <w:rsid w:val="00833701"/>
    <w:rsid w:val="008339D9"/>
    <w:rsid w:val="00834065"/>
    <w:rsid w:val="0083425E"/>
    <w:rsid w:val="00834680"/>
    <w:rsid w:val="00834714"/>
    <w:rsid w:val="0083511E"/>
    <w:rsid w:val="00835BCF"/>
    <w:rsid w:val="00835E2F"/>
    <w:rsid w:val="008362FA"/>
    <w:rsid w:val="00836EBB"/>
    <w:rsid w:val="008374CB"/>
    <w:rsid w:val="00837669"/>
    <w:rsid w:val="008376BD"/>
    <w:rsid w:val="00837A48"/>
    <w:rsid w:val="00837D37"/>
    <w:rsid w:val="0084013E"/>
    <w:rsid w:val="00840BF6"/>
    <w:rsid w:val="00840CF6"/>
    <w:rsid w:val="00842CA9"/>
    <w:rsid w:val="00842F65"/>
    <w:rsid w:val="008431F1"/>
    <w:rsid w:val="008439E2"/>
    <w:rsid w:val="008440DD"/>
    <w:rsid w:val="00844E50"/>
    <w:rsid w:val="00845090"/>
    <w:rsid w:val="008450A3"/>
    <w:rsid w:val="00845537"/>
    <w:rsid w:val="00845800"/>
    <w:rsid w:val="00845D11"/>
    <w:rsid w:val="0084622B"/>
    <w:rsid w:val="00846885"/>
    <w:rsid w:val="00846D4E"/>
    <w:rsid w:val="0084775F"/>
    <w:rsid w:val="00847768"/>
    <w:rsid w:val="008506F2"/>
    <w:rsid w:val="00850989"/>
    <w:rsid w:val="00850B8A"/>
    <w:rsid w:val="00850E70"/>
    <w:rsid w:val="00850EAE"/>
    <w:rsid w:val="00850EFC"/>
    <w:rsid w:val="008515E4"/>
    <w:rsid w:val="0085170B"/>
    <w:rsid w:val="0085179F"/>
    <w:rsid w:val="008522B7"/>
    <w:rsid w:val="008523CF"/>
    <w:rsid w:val="00853081"/>
    <w:rsid w:val="008539FE"/>
    <w:rsid w:val="00853C06"/>
    <w:rsid w:val="0085415B"/>
    <w:rsid w:val="00854242"/>
    <w:rsid w:val="00856219"/>
    <w:rsid w:val="008568B4"/>
    <w:rsid w:val="00856D48"/>
    <w:rsid w:val="0085760B"/>
    <w:rsid w:val="008602BD"/>
    <w:rsid w:val="008607C4"/>
    <w:rsid w:val="0086097D"/>
    <w:rsid w:val="008617D2"/>
    <w:rsid w:val="00861D08"/>
    <w:rsid w:val="00861E1A"/>
    <w:rsid w:val="00861F4A"/>
    <w:rsid w:val="00862699"/>
    <w:rsid w:val="008626DC"/>
    <w:rsid w:val="00862E00"/>
    <w:rsid w:val="0086348E"/>
    <w:rsid w:val="0086367C"/>
    <w:rsid w:val="00863A17"/>
    <w:rsid w:val="008643E8"/>
    <w:rsid w:val="0086471B"/>
    <w:rsid w:val="00865672"/>
    <w:rsid w:val="00865A4F"/>
    <w:rsid w:val="00865C1D"/>
    <w:rsid w:val="00865E6C"/>
    <w:rsid w:val="00866036"/>
    <w:rsid w:val="0086605A"/>
    <w:rsid w:val="008660FB"/>
    <w:rsid w:val="0086668E"/>
    <w:rsid w:val="00866755"/>
    <w:rsid w:val="0086690E"/>
    <w:rsid w:val="00866DC6"/>
    <w:rsid w:val="00867137"/>
    <w:rsid w:val="00867486"/>
    <w:rsid w:val="0086769C"/>
    <w:rsid w:val="00867ECE"/>
    <w:rsid w:val="00870732"/>
    <w:rsid w:val="00870822"/>
    <w:rsid w:val="00870B75"/>
    <w:rsid w:val="00871421"/>
    <w:rsid w:val="008714A4"/>
    <w:rsid w:val="00871C64"/>
    <w:rsid w:val="00871C6E"/>
    <w:rsid w:val="008721CE"/>
    <w:rsid w:val="00872C31"/>
    <w:rsid w:val="008732E4"/>
    <w:rsid w:val="00873AFE"/>
    <w:rsid w:val="00874DB7"/>
    <w:rsid w:val="00875504"/>
    <w:rsid w:val="0087569C"/>
    <w:rsid w:val="00875F50"/>
    <w:rsid w:val="008762C9"/>
    <w:rsid w:val="00876949"/>
    <w:rsid w:val="00876F71"/>
    <w:rsid w:val="008774C8"/>
    <w:rsid w:val="00877805"/>
    <w:rsid w:val="00877B8E"/>
    <w:rsid w:val="00877F9A"/>
    <w:rsid w:val="00880D57"/>
    <w:rsid w:val="0088155E"/>
    <w:rsid w:val="00881EB4"/>
    <w:rsid w:val="00882564"/>
    <w:rsid w:val="008826F0"/>
    <w:rsid w:val="008832E1"/>
    <w:rsid w:val="0088334E"/>
    <w:rsid w:val="00883B21"/>
    <w:rsid w:val="00883FDF"/>
    <w:rsid w:val="008844B0"/>
    <w:rsid w:val="008848AB"/>
    <w:rsid w:val="008850C9"/>
    <w:rsid w:val="008855E4"/>
    <w:rsid w:val="008857AC"/>
    <w:rsid w:val="00885A0F"/>
    <w:rsid w:val="00886E3D"/>
    <w:rsid w:val="00886EBB"/>
    <w:rsid w:val="00886ECA"/>
    <w:rsid w:val="008870B0"/>
    <w:rsid w:val="008876E8"/>
    <w:rsid w:val="0089002C"/>
    <w:rsid w:val="008900CA"/>
    <w:rsid w:val="008902DA"/>
    <w:rsid w:val="0089066F"/>
    <w:rsid w:val="00890C66"/>
    <w:rsid w:val="00890FAE"/>
    <w:rsid w:val="008910F9"/>
    <w:rsid w:val="00891B21"/>
    <w:rsid w:val="008920AC"/>
    <w:rsid w:val="00892486"/>
    <w:rsid w:val="0089263E"/>
    <w:rsid w:val="00892C5E"/>
    <w:rsid w:val="00892F40"/>
    <w:rsid w:val="00892FF1"/>
    <w:rsid w:val="00893093"/>
    <w:rsid w:val="00894051"/>
    <w:rsid w:val="008944F8"/>
    <w:rsid w:val="0089598C"/>
    <w:rsid w:val="00895D27"/>
    <w:rsid w:val="00896763"/>
    <w:rsid w:val="008969D1"/>
    <w:rsid w:val="008976BA"/>
    <w:rsid w:val="00897CA6"/>
    <w:rsid w:val="008A03BF"/>
    <w:rsid w:val="008A044A"/>
    <w:rsid w:val="008A04C3"/>
    <w:rsid w:val="008A0D50"/>
    <w:rsid w:val="008A1809"/>
    <w:rsid w:val="008A1D2F"/>
    <w:rsid w:val="008A2AD1"/>
    <w:rsid w:val="008A2DF5"/>
    <w:rsid w:val="008A3B67"/>
    <w:rsid w:val="008A4208"/>
    <w:rsid w:val="008A4356"/>
    <w:rsid w:val="008A4635"/>
    <w:rsid w:val="008A46F2"/>
    <w:rsid w:val="008A481B"/>
    <w:rsid w:val="008A49CD"/>
    <w:rsid w:val="008A4CA8"/>
    <w:rsid w:val="008A56A7"/>
    <w:rsid w:val="008A57B6"/>
    <w:rsid w:val="008A5D14"/>
    <w:rsid w:val="008A6045"/>
    <w:rsid w:val="008A63CD"/>
    <w:rsid w:val="008A6C86"/>
    <w:rsid w:val="008B020C"/>
    <w:rsid w:val="008B061C"/>
    <w:rsid w:val="008B083D"/>
    <w:rsid w:val="008B0A50"/>
    <w:rsid w:val="008B2149"/>
    <w:rsid w:val="008B214B"/>
    <w:rsid w:val="008B2332"/>
    <w:rsid w:val="008B2716"/>
    <w:rsid w:val="008B2905"/>
    <w:rsid w:val="008B33CA"/>
    <w:rsid w:val="008B3B5B"/>
    <w:rsid w:val="008B45C5"/>
    <w:rsid w:val="008B4B35"/>
    <w:rsid w:val="008B4DAB"/>
    <w:rsid w:val="008B5280"/>
    <w:rsid w:val="008B59B3"/>
    <w:rsid w:val="008B5A6B"/>
    <w:rsid w:val="008B69A3"/>
    <w:rsid w:val="008B737F"/>
    <w:rsid w:val="008B7643"/>
    <w:rsid w:val="008C046A"/>
    <w:rsid w:val="008C0F81"/>
    <w:rsid w:val="008C11FF"/>
    <w:rsid w:val="008C19B9"/>
    <w:rsid w:val="008C19D9"/>
    <w:rsid w:val="008C251C"/>
    <w:rsid w:val="008C2E9C"/>
    <w:rsid w:val="008C4FCB"/>
    <w:rsid w:val="008C532B"/>
    <w:rsid w:val="008C5BF3"/>
    <w:rsid w:val="008C6825"/>
    <w:rsid w:val="008C6AD4"/>
    <w:rsid w:val="008C7C53"/>
    <w:rsid w:val="008C7F1F"/>
    <w:rsid w:val="008D008C"/>
    <w:rsid w:val="008D0114"/>
    <w:rsid w:val="008D027C"/>
    <w:rsid w:val="008D05B0"/>
    <w:rsid w:val="008D0643"/>
    <w:rsid w:val="008D094C"/>
    <w:rsid w:val="008D0C85"/>
    <w:rsid w:val="008D0FCD"/>
    <w:rsid w:val="008D1015"/>
    <w:rsid w:val="008D11F9"/>
    <w:rsid w:val="008D139C"/>
    <w:rsid w:val="008D13EB"/>
    <w:rsid w:val="008D14A0"/>
    <w:rsid w:val="008D1A42"/>
    <w:rsid w:val="008D3229"/>
    <w:rsid w:val="008D3BC8"/>
    <w:rsid w:val="008D3FB6"/>
    <w:rsid w:val="008D4766"/>
    <w:rsid w:val="008D47C2"/>
    <w:rsid w:val="008D4B52"/>
    <w:rsid w:val="008D5D2A"/>
    <w:rsid w:val="008D6098"/>
    <w:rsid w:val="008D6731"/>
    <w:rsid w:val="008D6B41"/>
    <w:rsid w:val="008D6B5D"/>
    <w:rsid w:val="008D7320"/>
    <w:rsid w:val="008D78C0"/>
    <w:rsid w:val="008E0775"/>
    <w:rsid w:val="008E132A"/>
    <w:rsid w:val="008E1BE4"/>
    <w:rsid w:val="008E2031"/>
    <w:rsid w:val="008E22CD"/>
    <w:rsid w:val="008E332F"/>
    <w:rsid w:val="008E4314"/>
    <w:rsid w:val="008E466D"/>
    <w:rsid w:val="008E539B"/>
    <w:rsid w:val="008E5458"/>
    <w:rsid w:val="008E55ED"/>
    <w:rsid w:val="008E629D"/>
    <w:rsid w:val="008E64EB"/>
    <w:rsid w:val="008E65AF"/>
    <w:rsid w:val="008E6D31"/>
    <w:rsid w:val="008E6E9A"/>
    <w:rsid w:val="008E7930"/>
    <w:rsid w:val="008E7AA8"/>
    <w:rsid w:val="008E7D04"/>
    <w:rsid w:val="008E7F2C"/>
    <w:rsid w:val="008F0096"/>
    <w:rsid w:val="008F0455"/>
    <w:rsid w:val="008F085F"/>
    <w:rsid w:val="008F0C17"/>
    <w:rsid w:val="008F1076"/>
    <w:rsid w:val="008F1141"/>
    <w:rsid w:val="008F1569"/>
    <w:rsid w:val="008F159F"/>
    <w:rsid w:val="008F2056"/>
    <w:rsid w:val="008F2192"/>
    <w:rsid w:val="008F224F"/>
    <w:rsid w:val="008F25B3"/>
    <w:rsid w:val="008F2B31"/>
    <w:rsid w:val="008F2CD8"/>
    <w:rsid w:val="008F3FAB"/>
    <w:rsid w:val="008F4DA0"/>
    <w:rsid w:val="008F606D"/>
    <w:rsid w:val="008F6F7C"/>
    <w:rsid w:val="008F7231"/>
    <w:rsid w:val="008F725B"/>
    <w:rsid w:val="008F7518"/>
    <w:rsid w:val="008F78FF"/>
    <w:rsid w:val="008F7A38"/>
    <w:rsid w:val="008F7B54"/>
    <w:rsid w:val="008F7D4C"/>
    <w:rsid w:val="008F7DA9"/>
    <w:rsid w:val="0090002E"/>
    <w:rsid w:val="00900BC6"/>
    <w:rsid w:val="0090110E"/>
    <w:rsid w:val="009012FC"/>
    <w:rsid w:val="00901CA0"/>
    <w:rsid w:val="00902096"/>
    <w:rsid w:val="0090214A"/>
    <w:rsid w:val="0090299D"/>
    <w:rsid w:val="00903292"/>
    <w:rsid w:val="00903334"/>
    <w:rsid w:val="00903397"/>
    <w:rsid w:val="0090374D"/>
    <w:rsid w:val="009038FB"/>
    <w:rsid w:val="00903A0E"/>
    <w:rsid w:val="00903ACC"/>
    <w:rsid w:val="00904437"/>
    <w:rsid w:val="00904E7D"/>
    <w:rsid w:val="009050A0"/>
    <w:rsid w:val="009052AF"/>
    <w:rsid w:val="009053F2"/>
    <w:rsid w:val="009057BA"/>
    <w:rsid w:val="00905CCF"/>
    <w:rsid w:val="00906139"/>
    <w:rsid w:val="009061BB"/>
    <w:rsid w:val="0090643A"/>
    <w:rsid w:val="0090680E"/>
    <w:rsid w:val="00906E95"/>
    <w:rsid w:val="0090759B"/>
    <w:rsid w:val="00907FE4"/>
    <w:rsid w:val="00910089"/>
    <w:rsid w:val="0091008C"/>
    <w:rsid w:val="0091013F"/>
    <w:rsid w:val="00910B31"/>
    <w:rsid w:val="00910EBF"/>
    <w:rsid w:val="00910F8E"/>
    <w:rsid w:val="009111D5"/>
    <w:rsid w:val="00911F64"/>
    <w:rsid w:val="009122FB"/>
    <w:rsid w:val="00912392"/>
    <w:rsid w:val="0091308C"/>
    <w:rsid w:val="00913862"/>
    <w:rsid w:val="00913D32"/>
    <w:rsid w:val="0091469D"/>
    <w:rsid w:val="00914899"/>
    <w:rsid w:val="00914E67"/>
    <w:rsid w:val="00914F2F"/>
    <w:rsid w:val="00915143"/>
    <w:rsid w:val="009158A0"/>
    <w:rsid w:val="00915DFE"/>
    <w:rsid w:val="00915E95"/>
    <w:rsid w:val="00915F30"/>
    <w:rsid w:val="00916913"/>
    <w:rsid w:val="00917450"/>
    <w:rsid w:val="00917BE5"/>
    <w:rsid w:val="00917DCB"/>
    <w:rsid w:val="009206A4"/>
    <w:rsid w:val="00921844"/>
    <w:rsid w:val="00922E87"/>
    <w:rsid w:val="00923375"/>
    <w:rsid w:val="00924996"/>
    <w:rsid w:val="00924E90"/>
    <w:rsid w:val="00926B2C"/>
    <w:rsid w:val="00926EBA"/>
    <w:rsid w:val="00927251"/>
    <w:rsid w:val="00927546"/>
    <w:rsid w:val="009306B9"/>
    <w:rsid w:val="00930C16"/>
    <w:rsid w:val="00931A3F"/>
    <w:rsid w:val="00931A74"/>
    <w:rsid w:val="00931D7A"/>
    <w:rsid w:val="00933170"/>
    <w:rsid w:val="009332E9"/>
    <w:rsid w:val="00933E02"/>
    <w:rsid w:val="00933EEC"/>
    <w:rsid w:val="009348A6"/>
    <w:rsid w:val="00934A7A"/>
    <w:rsid w:val="00934C1B"/>
    <w:rsid w:val="00935029"/>
    <w:rsid w:val="0093506C"/>
    <w:rsid w:val="00935145"/>
    <w:rsid w:val="00935482"/>
    <w:rsid w:val="00935BC2"/>
    <w:rsid w:val="00935BF9"/>
    <w:rsid w:val="009367F4"/>
    <w:rsid w:val="009368A8"/>
    <w:rsid w:val="00936C19"/>
    <w:rsid w:val="009374A6"/>
    <w:rsid w:val="00937B2E"/>
    <w:rsid w:val="00937C95"/>
    <w:rsid w:val="00940ED3"/>
    <w:rsid w:val="009412F9"/>
    <w:rsid w:val="00941E80"/>
    <w:rsid w:val="00941F7A"/>
    <w:rsid w:val="0094302F"/>
    <w:rsid w:val="00943113"/>
    <w:rsid w:val="0094313D"/>
    <w:rsid w:val="00943966"/>
    <w:rsid w:val="00943AD6"/>
    <w:rsid w:val="00944306"/>
    <w:rsid w:val="00944985"/>
    <w:rsid w:val="009451E3"/>
    <w:rsid w:val="009452C6"/>
    <w:rsid w:val="00945A5B"/>
    <w:rsid w:val="0094663D"/>
    <w:rsid w:val="00946711"/>
    <w:rsid w:val="00946BA4"/>
    <w:rsid w:val="009473E0"/>
    <w:rsid w:val="0095021C"/>
    <w:rsid w:val="00950920"/>
    <w:rsid w:val="009517F4"/>
    <w:rsid w:val="00952888"/>
    <w:rsid w:val="00953DD7"/>
    <w:rsid w:val="00953DEE"/>
    <w:rsid w:val="0095431E"/>
    <w:rsid w:val="009544E6"/>
    <w:rsid w:val="00954D1B"/>
    <w:rsid w:val="00954D93"/>
    <w:rsid w:val="00955041"/>
    <w:rsid w:val="0095576E"/>
    <w:rsid w:val="009559FD"/>
    <w:rsid w:val="00955B99"/>
    <w:rsid w:val="00955EF6"/>
    <w:rsid w:val="00956206"/>
    <w:rsid w:val="0095662F"/>
    <w:rsid w:val="009570B5"/>
    <w:rsid w:val="009570F5"/>
    <w:rsid w:val="009572C9"/>
    <w:rsid w:val="00957668"/>
    <w:rsid w:val="00957805"/>
    <w:rsid w:val="00957A83"/>
    <w:rsid w:val="00960166"/>
    <w:rsid w:val="009602C7"/>
    <w:rsid w:val="00960485"/>
    <w:rsid w:val="009607D9"/>
    <w:rsid w:val="00960B1E"/>
    <w:rsid w:val="00960D27"/>
    <w:rsid w:val="009610A2"/>
    <w:rsid w:val="00961CB5"/>
    <w:rsid w:val="00962DBA"/>
    <w:rsid w:val="00962F77"/>
    <w:rsid w:val="0096326A"/>
    <w:rsid w:val="0096331C"/>
    <w:rsid w:val="00963431"/>
    <w:rsid w:val="009645A9"/>
    <w:rsid w:val="00964AF1"/>
    <w:rsid w:val="00964DB5"/>
    <w:rsid w:val="00964E1E"/>
    <w:rsid w:val="009653C8"/>
    <w:rsid w:val="009655F7"/>
    <w:rsid w:val="009655FF"/>
    <w:rsid w:val="00965892"/>
    <w:rsid w:val="00965ADA"/>
    <w:rsid w:val="009674AA"/>
    <w:rsid w:val="00967713"/>
    <w:rsid w:val="00967C23"/>
    <w:rsid w:val="00970002"/>
    <w:rsid w:val="0097050B"/>
    <w:rsid w:val="00970CBF"/>
    <w:rsid w:val="009718E2"/>
    <w:rsid w:val="00971A56"/>
    <w:rsid w:val="00971C04"/>
    <w:rsid w:val="00971E4B"/>
    <w:rsid w:val="00972250"/>
    <w:rsid w:val="009730E1"/>
    <w:rsid w:val="00973409"/>
    <w:rsid w:val="009739F1"/>
    <w:rsid w:val="00973A79"/>
    <w:rsid w:val="00974820"/>
    <w:rsid w:val="009768FF"/>
    <w:rsid w:val="00976951"/>
    <w:rsid w:val="00976E99"/>
    <w:rsid w:val="00976F86"/>
    <w:rsid w:val="00977389"/>
    <w:rsid w:val="009775DF"/>
    <w:rsid w:val="00977D0D"/>
    <w:rsid w:val="00977E13"/>
    <w:rsid w:val="00977F6D"/>
    <w:rsid w:val="00980132"/>
    <w:rsid w:val="00980165"/>
    <w:rsid w:val="00981127"/>
    <w:rsid w:val="00981FDF"/>
    <w:rsid w:val="009822B2"/>
    <w:rsid w:val="009827F1"/>
    <w:rsid w:val="00982D15"/>
    <w:rsid w:val="00983BF0"/>
    <w:rsid w:val="00984172"/>
    <w:rsid w:val="009842BF"/>
    <w:rsid w:val="00984AA8"/>
    <w:rsid w:val="009850F0"/>
    <w:rsid w:val="00985115"/>
    <w:rsid w:val="009859AF"/>
    <w:rsid w:val="00985A1B"/>
    <w:rsid w:val="00985E7D"/>
    <w:rsid w:val="00986444"/>
    <w:rsid w:val="00986B30"/>
    <w:rsid w:val="00986FB6"/>
    <w:rsid w:val="0098719F"/>
    <w:rsid w:val="00987632"/>
    <w:rsid w:val="009879E1"/>
    <w:rsid w:val="00990549"/>
    <w:rsid w:val="009906E2"/>
    <w:rsid w:val="009906F9"/>
    <w:rsid w:val="00990C07"/>
    <w:rsid w:val="0099111C"/>
    <w:rsid w:val="00991236"/>
    <w:rsid w:val="009917CC"/>
    <w:rsid w:val="009917EF"/>
    <w:rsid w:val="00992C90"/>
    <w:rsid w:val="0099320B"/>
    <w:rsid w:val="009937C8"/>
    <w:rsid w:val="00993B50"/>
    <w:rsid w:val="00994339"/>
    <w:rsid w:val="00996333"/>
    <w:rsid w:val="00996B60"/>
    <w:rsid w:val="00996CCC"/>
    <w:rsid w:val="00996FE8"/>
    <w:rsid w:val="00997089"/>
    <w:rsid w:val="00997489"/>
    <w:rsid w:val="009974EB"/>
    <w:rsid w:val="009975DB"/>
    <w:rsid w:val="009A02EB"/>
    <w:rsid w:val="009A05A7"/>
    <w:rsid w:val="009A132B"/>
    <w:rsid w:val="009A16F4"/>
    <w:rsid w:val="009A17EC"/>
    <w:rsid w:val="009A2424"/>
    <w:rsid w:val="009A297D"/>
    <w:rsid w:val="009A3220"/>
    <w:rsid w:val="009A4B24"/>
    <w:rsid w:val="009A5189"/>
    <w:rsid w:val="009A53F5"/>
    <w:rsid w:val="009A575A"/>
    <w:rsid w:val="009A5AA6"/>
    <w:rsid w:val="009A5B0D"/>
    <w:rsid w:val="009A680A"/>
    <w:rsid w:val="009A6D9F"/>
    <w:rsid w:val="009A710B"/>
    <w:rsid w:val="009A7E36"/>
    <w:rsid w:val="009B0093"/>
    <w:rsid w:val="009B016C"/>
    <w:rsid w:val="009B0315"/>
    <w:rsid w:val="009B061D"/>
    <w:rsid w:val="009B09FD"/>
    <w:rsid w:val="009B1F91"/>
    <w:rsid w:val="009B265C"/>
    <w:rsid w:val="009B2C09"/>
    <w:rsid w:val="009B2D82"/>
    <w:rsid w:val="009B311B"/>
    <w:rsid w:val="009B357D"/>
    <w:rsid w:val="009B367C"/>
    <w:rsid w:val="009B397A"/>
    <w:rsid w:val="009B438C"/>
    <w:rsid w:val="009B46F9"/>
    <w:rsid w:val="009B4A99"/>
    <w:rsid w:val="009B4E82"/>
    <w:rsid w:val="009B4EA1"/>
    <w:rsid w:val="009B4F47"/>
    <w:rsid w:val="009B5177"/>
    <w:rsid w:val="009B715B"/>
    <w:rsid w:val="009B74AF"/>
    <w:rsid w:val="009B77E2"/>
    <w:rsid w:val="009B7A46"/>
    <w:rsid w:val="009B7F0B"/>
    <w:rsid w:val="009C012D"/>
    <w:rsid w:val="009C06BB"/>
    <w:rsid w:val="009C0C38"/>
    <w:rsid w:val="009C0D70"/>
    <w:rsid w:val="009C1660"/>
    <w:rsid w:val="009C1992"/>
    <w:rsid w:val="009C224B"/>
    <w:rsid w:val="009C2581"/>
    <w:rsid w:val="009C2CD2"/>
    <w:rsid w:val="009C335B"/>
    <w:rsid w:val="009C35FF"/>
    <w:rsid w:val="009C386C"/>
    <w:rsid w:val="009C3EB2"/>
    <w:rsid w:val="009C3EFE"/>
    <w:rsid w:val="009C5555"/>
    <w:rsid w:val="009C5CEF"/>
    <w:rsid w:val="009C5EB0"/>
    <w:rsid w:val="009C745F"/>
    <w:rsid w:val="009C747B"/>
    <w:rsid w:val="009C7E40"/>
    <w:rsid w:val="009D0970"/>
    <w:rsid w:val="009D11E0"/>
    <w:rsid w:val="009D272D"/>
    <w:rsid w:val="009D2814"/>
    <w:rsid w:val="009D29C3"/>
    <w:rsid w:val="009D2B34"/>
    <w:rsid w:val="009D2F14"/>
    <w:rsid w:val="009D33B3"/>
    <w:rsid w:val="009D3432"/>
    <w:rsid w:val="009D34FF"/>
    <w:rsid w:val="009D3C0B"/>
    <w:rsid w:val="009D3FE4"/>
    <w:rsid w:val="009D4299"/>
    <w:rsid w:val="009D4A3D"/>
    <w:rsid w:val="009D5ABC"/>
    <w:rsid w:val="009D5CEA"/>
    <w:rsid w:val="009D6848"/>
    <w:rsid w:val="009D71DD"/>
    <w:rsid w:val="009D72A3"/>
    <w:rsid w:val="009D79F5"/>
    <w:rsid w:val="009E04C2"/>
    <w:rsid w:val="009E0553"/>
    <w:rsid w:val="009E08EE"/>
    <w:rsid w:val="009E0A87"/>
    <w:rsid w:val="009E0C36"/>
    <w:rsid w:val="009E0E70"/>
    <w:rsid w:val="009E120A"/>
    <w:rsid w:val="009E1DE3"/>
    <w:rsid w:val="009E2605"/>
    <w:rsid w:val="009E314A"/>
    <w:rsid w:val="009E3190"/>
    <w:rsid w:val="009E332B"/>
    <w:rsid w:val="009E3CD0"/>
    <w:rsid w:val="009E41C9"/>
    <w:rsid w:val="009E42D2"/>
    <w:rsid w:val="009E4487"/>
    <w:rsid w:val="009E4827"/>
    <w:rsid w:val="009E4853"/>
    <w:rsid w:val="009E4ACE"/>
    <w:rsid w:val="009E4C53"/>
    <w:rsid w:val="009E51B5"/>
    <w:rsid w:val="009E5346"/>
    <w:rsid w:val="009E5583"/>
    <w:rsid w:val="009E56DE"/>
    <w:rsid w:val="009E5BED"/>
    <w:rsid w:val="009E5F29"/>
    <w:rsid w:val="009E5F48"/>
    <w:rsid w:val="009E60BD"/>
    <w:rsid w:val="009E6114"/>
    <w:rsid w:val="009E638F"/>
    <w:rsid w:val="009E691E"/>
    <w:rsid w:val="009E695A"/>
    <w:rsid w:val="009E6A11"/>
    <w:rsid w:val="009E75AE"/>
    <w:rsid w:val="009E77FB"/>
    <w:rsid w:val="009E78A9"/>
    <w:rsid w:val="009E7C2A"/>
    <w:rsid w:val="009F12AD"/>
    <w:rsid w:val="009F179C"/>
    <w:rsid w:val="009F17C3"/>
    <w:rsid w:val="009F199C"/>
    <w:rsid w:val="009F20F4"/>
    <w:rsid w:val="009F363B"/>
    <w:rsid w:val="009F3929"/>
    <w:rsid w:val="009F3A58"/>
    <w:rsid w:val="009F403F"/>
    <w:rsid w:val="009F47C2"/>
    <w:rsid w:val="009F492F"/>
    <w:rsid w:val="009F4D24"/>
    <w:rsid w:val="009F4D49"/>
    <w:rsid w:val="009F537A"/>
    <w:rsid w:val="009F5698"/>
    <w:rsid w:val="009F59A5"/>
    <w:rsid w:val="009F65C6"/>
    <w:rsid w:val="009F6AE7"/>
    <w:rsid w:val="009F6BA5"/>
    <w:rsid w:val="009F6FD0"/>
    <w:rsid w:val="009F7008"/>
    <w:rsid w:val="009F7262"/>
    <w:rsid w:val="009F795A"/>
    <w:rsid w:val="009F7A24"/>
    <w:rsid w:val="00A00423"/>
    <w:rsid w:val="00A005DB"/>
    <w:rsid w:val="00A005E1"/>
    <w:rsid w:val="00A00A04"/>
    <w:rsid w:val="00A00A65"/>
    <w:rsid w:val="00A00EE6"/>
    <w:rsid w:val="00A01778"/>
    <w:rsid w:val="00A017A6"/>
    <w:rsid w:val="00A01DDB"/>
    <w:rsid w:val="00A02929"/>
    <w:rsid w:val="00A035A9"/>
    <w:rsid w:val="00A03605"/>
    <w:rsid w:val="00A0395F"/>
    <w:rsid w:val="00A03AE7"/>
    <w:rsid w:val="00A04256"/>
    <w:rsid w:val="00A0426E"/>
    <w:rsid w:val="00A0432C"/>
    <w:rsid w:val="00A045B6"/>
    <w:rsid w:val="00A05278"/>
    <w:rsid w:val="00A052B2"/>
    <w:rsid w:val="00A052CF"/>
    <w:rsid w:val="00A056CB"/>
    <w:rsid w:val="00A05975"/>
    <w:rsid w:val="00A05A7A"/>
    <w:rsid w:val="00A0647B"/>
    <w:rsid w:val="00A065E5"/>
    <w:rsid w:val="00A0681A"/>
    <w:rsid w:val="00A06D99"/>
    <w:rsid w:val="00A07743"/>
    <w:rsid w:val="00A07AFE"/>
    <w:rsid w:val="00A104A0"/>
    <w:rsid w:val="00A1050C"/>
    <w:rsid w:val="00A10A3D"/>
    <w:rsid w:val="00A10BF3"/>
    <w:rsid w:val="00A11B9F"/>
    <w:rsid w:val="00A1212C"/>
    <w:rsid w:val="00A12421"/>
    <w:rsid w:val="00A12CBB"/>
    <w:rsid w:val="00A13AAB"/>
    <w:rsid w:val="00A141D7"/>
    <w:rsid w:val="00A14427"/>
    <w:rsid w:val="00A1447D"/>
    <w:rsid w:val="00A153F6"/>
    <w:rsid w:val="00A15B83"/>
    <w:rsid w:val="00A15CC9"/>
    <w:rsid w:val="00A16241"/>
    <w:rsid w:val="00A16BE6"/>
    <w:rsid w:val="00A17703"/>
    <w:rsid w:val="00A1784C"/>
    <w:rsid w:val="00A2011B"/>
    <w:rsid w:val="00A2026B"/>
    <w:rsid w:val="00A20407"/>
    <w:rsid w:val="00A213DD"/>
    <w:rsid w:val="00A2153F"/>
    <w:rsid w:val="00A2163C"/>
    <w:rsid w:val="00A227D4"/>
    <w:rsid w:val="00A2439B"/>
    <w:rsid w:val="00A24A14"/>
    <w:rsid w:val="00A2500B"/>
    <w:rsid w:val="00A25307"/>
    <w:rsid w:val="00A25D3A"/>
    <w:rsid w:val="00A25E40"/>
    <w:rsid w:val="00A25FEE"/>
    <w:rsid w:val="00A26386"/>
    <w:rsid w:val="00A26DD1"/>
    <w:rsid w:val="00A30066"/>
    <w:rsid w:val="00A302E6"/>
    <w:rsid w:val="00A30A40"/>
    <w:rsid w:val="00A30F62"/>
    <w:rsid w:val="00A3129B"/>
    <w:rsid w:val="00A31890"/>
    <w:rsid w:val="00A31D3D"/>
    <w:rsid w:val="00A32EB1"/>
    <w:rsid w:val="00A33236"/>
    <w:rsid w:val="00A33BF1"/>
    <w:rsid w:val="00A346FE"/>
    <w:rsid w:val="00A34A76"/>
    <w:rsid w:val="00A35ACB"/>
    <w:rsid w:val="00A36226"/>
    <w:rsid w:val="00A3625F"/>
    <w:rsid w:val="00A365FA"/>
    <w:rsid w:val="00A3695E"/>
    <w:rsid w:val="00A36A18"/>
    <w:rsid w:val="00A36A96"/>
    <w:rsid w:val="00A37936"/>
    <w:rsid w:val="00A37CAA"/>
    <w:rsid w:val="00A4040D"/>
    <w:rsid w:val="00A409D5"/>
    <w:rsid w:val="00A4179F"/>
    <w:rsid w:val="00A41947"/>
    <w:rsid w:val="00A41E1D"/>
    <w:rsid w:val="00A42038"/>
    <w:rsid w:val="00A4231F"/>
    <w:rsid w:val="00A4235D"/>
    <w:rsid w:val="00A43221"/>
    <w:rsid w:val="00A4353F"/>
    <w:rsid w:val="00A441A5"/>
    <w:rsid w:val="00A44653"/>
    <w:rsid w:val="00A44D7F"/>
    <w:rsid w:val="00A44EA0"/>
    <w:rsid w:val="00A4629C"/>
    <w:rsid w:val="00A467A5"/>
    <w:rsid w:val="00A46C3F"/>
    <w:rsid w:val="00A47956"/>
    <w:rsid w:val="00A47A71"/>
    <w:rsid w:val="00A47DEC"/>
    <w:rsid w:val="00A50054"/>
    <w:rsid w:val="00A500E4"/>
    <w:rsid w:val="00A50B32"/>
    <w:rsid w:val="00A51B30"/>
    <w:rsid w:val="00A51B96"/>
    <w:rsid w:val="00A523E8"/>
    <w:rsid w:val="00A52954"/>
    <w:rsid w:val="00A531C6"/>
    <w:rsid w:val="00A545ED"/>
    <w:rsid w:val="00A54C37"/>
    <w:rsid w:val="00A55722"/>
    <w:rsid w:val="00A5591D"/>
    <w:rsid w:val="00A55F1D"/>
    <w:rsid w:val="00A5622F"/>
    <w:rsid w:val="00A563F5"/>
    <w:rsid w:val="00A56721"/>
    <w:rsid w:val="00A6161B"/>
    <w:rsid w:val="00A618C8"/>
    <w:rsid w:val="00A61EA7"/>
    <w:rsid w:val="00A6204B"/>
    <w:rsid w:val="00A631D4"/>
    <w:rsid w:val="00A64644"/>
    <w:rsid w:val="00A64EF1"/>
    <w:rsid w:val="00A654F5"/>
    <w:rsid w:val="00A655FF"/>
    <w:rsid w:val="00A658F1"/>
    <w:rsid w:val="00A65B73"/>
    <w:rsid w:val="00A6681D"/>
    <w:rsid w:val="00A66C2A"/>
    <w:rsid w:val="00A66CC7"/>
    <w:rsid w:val="00A6711C"/>
    <w:rsid w:val="00A6789D"/>
    <w:rsid w:val="00A705CD"/>
    <w:rsid w:val="00A7061E"/>
    <w:rsid w:val="00A70794"/>
    <w:rsid w:val="00A70A5D"/>
    <w:rsid w:val="00A712CD"/>
    <w:rsid w:val="00A71488"/>
    <w:rsid w:val="00A7169E"/>
    <w:rsid w:val="00A71A12"/>
    <w:rsid w:val="00A71D63"/>
    <w:rsid w:val="00A71F4B"/>
    <w:rsid w:val="00A71FB6"/>
    <w:rsid w:val="00A72B7C"/>
    <w:rsid w:val="00A72D8E"/>
    <w:rsid w:val="00A736E8"/>
    <w:rsid w:val="00A737FA"/>
    <w:rsid w:val="00A73BDC"/>
    <w:rsid w:val="00A74434"/>
    <w:rsid w:val="00A74464"/>
    <w:rsid w:val="00A75CEB"/>
    <w:rsid w:val="00A76687"/>
    <w:rsid w:val="00A768F3"/>
    <w:rsid w:val="00A7693B"/>
    <w:rsid w:val="00A76A09"/>
    <w:rsid w:val="00A76A5D"/>
    <w:rsid w:val="00A7777A"/>
    <w:rsid w:val="00A80A2E"/>
    <w:rsid w:val="00A810F4"/>
    <w:rsid w:val="00A81B68"/>
    <w:rsid w:val="00A81E7D"/>
    <w:rsid w:val="00A82116"/>
    <w:rsid w:val="00A8213A"/>
    <w:rsid w:val="00A8233F"/>
    <w:rsid w:val="00A82870"/>
    <w:rsid w:val="00A82B75"/>
    <w:rsid w:val="00A82D0F"/>
    <w:rsid w:val="00A831E0"/>
    <w:rsid w:val="00A83DF9"/>
    <w:rsid w:val="00A83FC1"/>
    <w:rsid w:val="00A84650"/>
    <w:rsid w:val="00A8465A"/>
    <w:rsid w:val="00A85EF0"/>
    <w:rsid w:val="00A85F85"/>
    <w:rsid w:val="00A86613"/>
    <w:rsid w:val="00A86B8C"/>
    <w:rsid w:val="00A8717A"/>
    <w:rsid w:val="00A90537"/>
    <w:rsid w:val="00A9118C"/>
    <w:rsid w:val="00A91881"/>
    <w:rsid w:val="00A9193F"/>
    <w:rsid w:val="00A92693"/>
    <w:rsid w:val="00A92FE7"/>
    <w:rsid w:val="00A93769"/>
    <w:rsid w:val="00A93FD1"/>
    <w:rsid w:val="00A945E9"/>
    <w:rsid w:val="00A946F7"/>
    <w:rsid w:val="00A948A3"/>
    <w:rsid w:val="00A9493D"/>
    <w:rsid w:val="00A94F2B"/>
    <w:rsid w:val="00A95409"/>
    <w:rsid w:val="00A95DFF"/>
    <w:rsid w:val="00A96EA8"/>
    <w:rsid w:val="00A97101"/>
    <w:rsid w:val="00A973A4"/>
    <w:rsid w:val="00A97870"/>
    <w:rsid w:val="00A97E27"/>
    <w:rsid w:val="00AA0665"/>
    <w:rsid w:val="00AA071A"/>
    <w:rsid w:val="00AA0C32"/>
    <w:rsid w:val="00AA0E95"/>
    <w:rsid w:val="00AA26D0"/>
    <w:rsid w:val="00AA33CD"/>
    <w:rsid w:val="00AA3ED9"/>
    <w:rsid w:val="00AA4068"/>
    <w:rsid w:val="00AA4ED7"/>
    <w:rsid w:val="00AA520A"/>
    <w:rsid w:val="00AA576F"/>
    <w:rsid w:val="00AA5E91"/>
    <w:rsid w:val="00AA615E"/>
    <w:rsid w:val="00AA7229"/>
    <w:rsid w:val="00AA773C"/>
    <w:rsid w:val="00AB0DB6"/>
    <w:rsid w:val="00AB0FAC"/>
    <w:rsid w:val="00AB0FD6"/>
    <w:rsid w:val="00AB1095"/>
    <w:rsid w:val="00AB10DD"/>
    <w:rsid w:val="00AB18EC"/>
    <w:rsid w:val="00AB194C"/>
    <w:rsid w:val="00AB240E"/>
    <w:rsid w:val="00AB2B8A"/>
    <w:rsid w:val="00AB2CF3"/>
    <w:rsid w:val="00AB330D"/>
    <w:rsid w:val="00AB3A18"/>
    <w:rsid w:val="00AB3B5F"/>
    <w:rsid w:val="00AB3F4C"/>
    <w:rsid w:val="00AB439B"/>
    <w:rsid w:val="00AB462D"/>
    <w:rsid w:val="00AB5288"/>
    <w:rsid w:val="00AB5669"/>
    <w:rsid w:val="00AB5CFA"/>
    <w:rsid w:val="00AB5FC2"/>
    <w:rsid w:val="00AB63CE"/>
    <w:rsid w:val="00AB7024"/>
    <w:rsid w:val="00AB7619"/>
    <w:rsid w:val="00AB77E8"/>
    <w:rsid w:val="00AB7D79"/>
    <w:rsid w:val="00AB7E62"/>
    <w:rsid w:val="00AC07B7"/>
    <w:rsid w:val="00AC083C"/>
    <w:rsid w:val="00AC154B"/>
    <w:rsid w:val="00AC17F1"/>
    <w:rsid w:val="00AC1ED0"/>
    <w:rsid w:val="00AC2088"/>
    <w:rsid w:val="00AC20B8"/>
    <w:rsid w:val="00AC265C"/>
    <w:rsid w:val="00AC2F39"/>
    <w:rsid w:val="00AC36B4"/>
    <w:rsid w:val="00AC3859"/>
    <w:rsid w:val="00AC3C59"/>
    <w:rsid w:val="00AC3C8A"/>
    <w:rsid w:val="00AC43CC"/>
    <w:rsid w:val="00AC49E4"/>
    <w:rsid w:val="00AC579D"/>
    <w:rsid w:val="00AC5DEF"/>
    <w:rsid w:val="00AC6841"/>
    <w:rsid w:val="00AC687F"/>
    <w:rsid w:val="00AC6F08"/>
    <w:rsid w:val="00AC720E"/>
    <w:rsid w:val="00AC7882"/>
    <w:rsid w:val="00AD005E"/>
    <w:rsid w:val="00AD088E"/>
    <w:rsid w:val="00AD0A4D"/>
    <w:rsid w:val="00AD12AE"/>
    <w:rsid w:val="00AD1559"/>
    <w:rsid w:val="00AD193D"/>
    <w:rsid w:val="00AD1FE5"/>
    <w:rsid w:val="00AD3323"/>
    <w:rsid w:val="00AD395C"/>
    <w:rsid w:val="00AD4057"/>
    <w:rsid w:val="00AD4D91"/>
    <w:rsid w:val="00AD4E9A"/>
    <w:rsid w:val="00AD57FF"/>
    <w:rsid w:val="00AD5A59"/>
    <w:rsid w:val="00AD5AAE"/>
    <w:rsid w:val="00AD5D55"/>
    <w:rsid w:val="00AD6052"/>
    <w:rsid w:val="00AD61C6"/>
    <w:rsid w:val="00AD64A8"/>
    <w:rsid w:val="00AD654A"/>
    <w:rsid w:val="00AD679E"/>
    <w:rsid w:val="00AD688F"/>
    <w:rsid w:val="00AD696D"/>
    <w:rsid w:val="00AD7111"/>
    <w:rsid w:val="00AD7278"/>
    <w:rsid w:val="00AD73D7"/>
    <w:rsid w:val="00AD7914"/>
    <w:rsid w:val="00AE026A"/>
    <w:rsid w:val="00AE05AD"/>
    <w:rsid w:val="00AE125F"/>
    <w:rsid w:val="00AE27F3"/>
    <w:rsid w:val="00AE483B"/>
    <w:rsid w:val="00AE4D2E"/>
    <w:rsid w:val="00AE5321"/>
    <w:rsid w:val="00AE570B"/>
    <w:rsid w:val="00AE5C09"/>
    <w:rsid w:val="00AE6088"/>
    <w:rsid w:val="00AE6B80"/>
    <w:rsid w:val="00AE7163"/>
    <w:rsid w:val="00AE7E59"/>
    <w:rsid w:val="00AF036E"/>
    <w:rsid w:val="00AF05C8"/>
    <w:rsid w:val="00AF05EB"/>
    <w:rsid w:val="00AF07DF"/>
    <w:rsid w:val="00AF0A1D"/>
    <w:rsid w:val="00AF0EC6"/>
    <w:rsid w:val="00AF15B8"/>
    <w:rsid w:val="00AF1AB2"/>
    <w:rsid w:val="00AF1B66"/>
    <w:rsid w:val="00AF1FBA"/>
    <w:rsid w:val="00AF1FBE"/>
    <w:rsid w:val="00AF2123"/>
    <w:rsid w:val="00AF2313"/>
    <w:rsid w:val="00AF2585"/>
    <w:rsid w:val="00AF271A"/>
    <w:rsid w:val="00AF2F5E"/>
    <w:rsid w:val="00AF3426"/>
    <w:rsid w:val="00AF432B"/>
    <w:rsid w:val="00AF4AE3"/>
    <w:rsid w:val="00AF4B23"/>
    <w:rsid w:val="00AF4B2F"/>
    <w:rsid w:val="00AF5274"/>
    <w:rsid w:val="00AF5437"/>
    <w:rsid w:val="00AF546F"/>
    <w:rsid w:val="00AF5517"/>
    <w:rsid w:val="00AF551A"/>
    <w:rsid w:val="00AF58CB"/>
    <w:rsid w:val="00AF6402"/>
    <w:rsid w:val="00AF6980"/>
    <w:rsid w:val="00AF6AD0"/>
    <w:rsid w:val="00AF72AF"/>
    <w:rsid w:val="00AF7CE7"/>
    <w:rsid w:val="00B00345"/>
    <w:rsid w:val="00B00E1A"/>
    <w:rsid w:val="00B01C0D"/>
    <w:rsid w:val="00B023E7"/>
    <w:rsid w:val="00B0266A"/>
    <w:rsid w:val="00B02796"/>
    <w:rsid w:val="00B027D1"/>
    <w:rsid w:val="00B02A94"/>
    <w:rsid w:val="00B02BB9"/>
    <w:rsid w:val="00B02F9B"/>
    <w:rsid w:val="00B03514"/>
    <w:rsid w:val="00B03914"/>
    <w:rsid w:val="00B04766"/>
    <w:rsid w:val="00B0531B"/>
    <w:rsid w:val="00B0543C"/>
    <w:rsid w:val="00B05D54"/>
    <w:rsid w:val="00B05F28"/>
    <w:rsid w:val="00B0628B"/>
    <w:rsid w:val="00B06319"/>
    <w:rsid w:val="00B06BCB"/>
    <w:rsid w:val="00B0732D"/>
    <w:rsid w:val="00B07742"/>
    <w:rsid w:val="00B079EF"/>
    <w:rsid w:val="00B07CE8"/>
    <w:rsid w:val="00B1010B"/>
    <w:rsid w:val="00B10224"/>
    <w:rsid w:val="00B10324"/>
    <w:rsid w:val="00B10449"/>
    <w:rsid w:val="00B104EA"/>
    <w:rsid w:val="00B10E69"/>
    <w:rsid w:val="00B10E70"/>
    <w:rsid w:val="00B10EFD"/>
    <w:rsid w:val="00B1175F"/>
    <w:rsid w:val="00B11AA8"/>
    <w:rsid w:val="00B11B6F"/>
    <w:rsid w:val="00B11C17"/>
    <w:rsid w:val="00B11EA5"/>
    <w:rsid w:val="00B13064"/>
    <w:rsid w:val="00B13409"/>
    <w:rsid w:val="00B13626"/>
    <w:rsid w:val="00B13A45"/>
    <w:rsid w:val="00B13C1A"/>
    <w:rsid w:val="00B148BC"/>
    <w:rsid w:val="00B14ABC"/>
    <w:rsid w:val="00B14DB0"/>
    <w:rsid w:val="00B15349"/>
    <w:rsid w:val="00B1534E"/>
    <w:rsid w:val="00B15803"/>
    <w:rsid w:val="00B16185"/>
    <w:rsid w:val="00B161C6"/>
    <w:rsid w:val="00B16223"/>
    <w:rsid w:val="00B16951"/>
    <w:rsid w:val="00B16FE8"/>
    <w:rsid w:val="00B173B5"/>
    <w:rsid w:val="00B17915"/>
    <w:rsid w:val="00B20124"/>
    <w:rsid w:val="00B204EA"/>
    <w:rsid w:val="00B2090A"/>
    <w:rsid w:val="00B20E99"/>
    <w:rsid w:val="00B210DD"/>
    <w:rsid w:val="00B21231"/>
    <w:rsid w:val="00B21A97"/>
    <w:rsid w:val="00B22D00"/>
    <w:rsid w:val="00B23C7D"/>
    <w:rsid w:val="00B23F11"/>
    <w:rsid w:val="00B23F77"/>
    <w:rsid w:val="00B2421E"/>
    <w:rsid w:val="00B2427D"/>
    <w:rsid w:val="00B245B0"/>
    <w:rsid w:val="00B24AD6"/>
    <w:rsid w:val="00B24BEE"/>
    <w:rsid w:val="00B25BAA"/>
    <w:rsid w:val="00B26B8F"/>
    <w:rsid w:val="00B308DA"/>
    <w:rsid w:val="00B31389"/>
    <w:rsid w:val="00B313A4"/>
    <w:rsid w:val="00B31D31"/>
    <w:rsid w:val="00B32318"/>
    <w:rsid w:val="00B33866"/>
    <w:rsid w:val="00B33872"/>
    <w:rsid w:val="00B33AE8"/>
    <w:rsid w:val="00B33FF5"/>
    <w:rsid w:val="00B34A30"/>
    <w:rsid w:val="00B34EC4"/>
    <w:rsid w:val="00B35221"/>
    <w:rsid w:val="00B3557A"/>
    <w:rsid w:val="00B35AC3"/>
    <w:rsid w:val="00B35D21"/>
    <w:rsid w:val="00B363DC"/>
    <w:rsid w:val="00B3658E"/>
    <w:rsid w:val="00B36592"/>
    <w:rsid w:val="00B369F0"/>
    <w:rsid w:val="00B36BDD"/>
    <w:rsid w:val="00B37374"/>
    <w:rsid w:val="00B37645"/>
    <w:rsid w:val="00B37F47"/>
    <w:rsid w:val="00B37F99"/>
    <w:rsid w:val="00B405AC"/>
    <w:rsid w:val="00B40E73"/>
    <w:rsid w:val="00B4157E"/>
    <w:rsid w:val="00B41773"/>
    <w:rsid w:val="00B42EDD"/>
    <w:rsid w:val="00B4393C"/>
    <w:rsid w:val="00B43E81"/>
    <w:rsid w:val="00B451EF"/>
    <w:rsid w:val="00B45B9F"/>
    <w:rsid w:val="00B46D3C"/>
    <w:rsid w:val="00B476E2"/>
    <w:rsid w:val="00B47C58"/>
    <w:rsid w:val="00B50140"/>
    <w:rsid w:val="00B5054E"/>
    <w:rsid w:val="00B50776"/>
    <w:rsid w:val="00B51313"/>
    <w:rsid w:val="00B51CCC"/>
    <w:rsid w:val="00B53E55"/>
    <w:rsid w:val="00B542BF"/>
    <w:rsid w:val="00B54850"/>
    <w:rsid w:val="00B54A75"/>
    <w:rsid w:val="00B55AF0"/>
    <w:rsid w:val="00B55FA7"/>
    <w:rsid w:val="00B5654D"/>
    <w:rsid w:val="00B5673B"/>
    <w:rsid w:val="00B570D8"/>
    <w:rsid w:val="00B57D8E"/>
    <w:rsid w:val="00B57EA4"/>
    <w:rsid w:val="00B60066"/>
    <w:rsid w:val="00B60080"/>
    <w:rsid w:val="00B60707"/>
    <w:rsid w:val="00B607C2"/>
    <w:rsid w:val="00B613B9"/>
    <w:rsid w:val="00B61886"/>
    <w:rsid w:val="00B62BF1"/>
    <w:rsid w:val="00B63081"/>
    <w:rsid w:val="00B6361E"/>
    <w:rsid w:val="00B637D4"/>
    <w:rsid w:val="00B63868"/>
    <w:rsid w:val="00B63B88"/>
    <w:rsid w:val="00B63E06"/>
    <w:rsid w:val="00B64D4A"/>
    <w:rsid w:val="00B651DF"/>
    <w:rsid w:val="00B667A8"/>
    <w:rsid w:val="00B667D0"/>
    <w:rsid w:val="00B6713E"/>
    <w:rsid w:val="00B675EF"/>
    <w:rsid w:val="00B701B1"/>
    <w:rsid w:val="00B709D7"/>
    <w:rsid w:val="00B70C75"/>
    <w:rsid w:val="00B70DD5"/>
    <w:rsid w:val="00B71081"/>
    <w:rsid w:val="00B719D3"/>
    <w:rsid w:val="00B72576"/>
    <w:rsid w:val="00B728B5"/>
    <w:rsid w:val="00B72EDE"/>
    <w:rsid w:val="00B73021"/>
    <w:rsid w:val="00B73833"/>
    <w:rsid w:val="00B739F9"/>
    <w:rsid w:val="00B741A0"/>
    <w:rsid w:val="00B74CC1"/>
    <w:rsid w:val="00B753B8"/>
    <w:rsid w:val="00B75DB4"/>
    <w:rsid w:val="00B76447"/>
    <w:rsid w:val="00B768F4"/>
    <w:rsid w:val="00B76A61"/>
    <w:rsid w:val="00B76C0B"/>
    <w:rsid w:val="00B775C0"/>
    <w:rsid w:val="00B77688"/>
    <w:rsid w:val="00B77A80"/>
    <w:rsid w:val="00B77BE0"/>
    <w:rsid w:val="00B8091B"/>
    <w:rsid w:val="00B81156"/>
    <w:rsid w:val="00B8140D"/>
    <w:rsid w:val="00B81550"/>
    <w:rsid w:val="00B8175A"/>
    <w:rsid w:val="00B81A15"/>
    <w:rsid w:val="00B81A7D"/>
    <w:rsid w:val="00B81AB4"/>
    <w:rsid w:val="00B81BD2"/>
    <w:rsid w:val="00B8204C"/>
    <w:rsid w:val="00B83352"/>
    <w:rsid w:val="00B83B7D"/>
    <w:rsid w:val="00B84923"/>
    <w:rsid w:val="00B84993"/>
    <w:rsid w:val="00B84C5D"/>
    <w:rsid w:val="00B84E15"/>
    <w:rsid w:val="00B85A12"/>
    <w:rsid w:val="00B85B30"/>
    <w:rsid w:val="00B874FA"/>
    <w:rsid w:val="00B87533"/>
    <w:rsid w:val="00B87ACE"/>
    <w:rsid w:val="00B90279"/>
    <w:rsid w:val="00B90443"/>
    <w:rsid w:val="00B90EEC"/>
    <w:rsid w:val="00B90FE4"/>
    <w:rsid w:val="00B9108C"/>
    <w:rsid w:val="00B911A4"/>
    <w:rsid w:val="00B9123B"/>
    <w:rsid w:val="00B921AB"/>
    <w:rsid w:val="00B93005"/>
    <w:rsid w:val="00B934DE"/>
    <w:rsid w:val="00B95959"/>
    <w:rsid w:val="00B95E4E"/>
    <w:rsid w:val="00B9602E"/>
    <w:rsid w:val="00B96931"/>
    <w:rsid w:val="00B973C9"/>
    <w:rsid w:val="00B97653"/>
    <w:rsid w:val="00B9767E"/>
    <w:rsid w:val="00B97E24"/>
    <w:rsid w:val="00BA01EE"/>
    <w:rsid w:val="00BA023F"/>
    <w:rsid w:val="00BA049A"/>
    <w:rsid w:val="00BA06C1"/>
    <w:rsid w:val="00BA0A2F"/>
    <w:rsid w:val="00BA19CB"/>
    <w:rsid w:val="00BA1A59"/>
    <w:rsid w:val="00BA1AA9"/>
    <w:rsid w:val="00BA2920"/>
    <w:rsid w:val="00BA2B14"/>
    <w:rsid w:val="00BA31B3"/>
    <w:rsid w:val="00BA334A"/>
    <w:rsid w:val="00BA35A7"/>
    <w:rsid w:val="00BA38E9"/>
    <w:rsid w:val="00BA393A"/>
    <w:rsid w:val="00BA3A93"/>
    <w:rsid w:val="00BA4B52"/>
    <w:rsid w:val="00BA5921"/>
    <w:rsid w:val="00BA5933"/>
    <w:rsid w:val="00BA598A"/>
    <w:rsid w:val="00BA5C9D"/>
    <w:rsid w:val="00BA5D0F"/>
    <w:rsid w:val="00BA679C"/>
    <w:rsid w:val="00BA69DF"/>
    <w:rsid w:val="00BA6D00"/>
    <w:rsid w:val="00BA7423"/>
    <w:rsid w:val="00BA75B0"/>
    <w:rsid w:val="00BB0174"/>
    <w:rsid w:val="00BB0A5C"/>
    <w:rsid w:val="00BB0D5B"/>
    <w:rsid w:val="00BB15D4"/>
    <w:rsid w:val="00BB163D"/>
    <w:rsid w:val="00BB288C"/>
    <w:rsid w:val="00BB28C4"/>
    <w:rsid w:val="00BB2BD3"/>
    <w:rsid w:val="00BB2C54"/>
    <w:rsid w:val="00BB344D"/>
    <w:rsid w:val="00BB3F78"/>
    <w:rsid w:val="00BB4020"/>
    <w:rsid w:val="00BB4228"/>
    <w:rsid w:val="00BB476E"/>
    <w:rsid w:val="00BB49B5"/>
    <w:rsid w:val="00BB6109"/>
    <w:rsid w:val="00BB6B29"/>
    <w:rsid w:val="00BB7042"/>
    <w:rsid w:val="00BB7550"/>
    <w:rsid w:val="00BB7591"/>
    <w:rsid w:val="00BB7731"/>
    <w:rsid w:val="00BB7D7D"/>
    <w:rsid w:val="00BB7EFD"/>
    <w:rsid w:val="00BC08A9"/>
    <w:rsid w:val="00BC0ADA"/>
    <w:rsid w:val="00BC14A3"/>
    <w:rsid w:val="00BC1A82"/>
    <w:rsid w:val="00BC1F7B"/>
    <w:rsid w:val="00BC251B"/>
    <w:rsid w:val="00BC275E"/>
    <w:rsid w:val="00BC2E1C"/>
    <w:rsid w:val="00BC30FA"/>
    <w:rsid w:val="00BC4235"/>
    <w:rsid w:val="00BC426D"/>
    <w:rsid w:val="00BC47D1"/>
    <w:rsid w:val="00BC50EF"/>
    <w:rsid w:val="00BC51D7"/>
    <w:rsid w:val="00BC5712"/>
    <w:rsid w:val="00BC5AC6"/>
    <w:rsid w:val="00BC60A0"/>
    <w:rsid w:val="00BC7058"/>
    <w:rsid w:val="00BC7441"/>
    <w:rsid w:val="00BC7D20"/>
    <w:rsid w:val="00BD00F2"/>
    <w:rsid w:val="00BD0AB6"/>
    <w:rsid w:val="00BD1150"/>
    <w:rsid w:val="00BD1844"/>
    <w:rsid w:val="00BD322E"/>
    <w:rsid w:val="00BD32C5"/>
    <w:rsid w:val="00BD388F"/>
    <w:rsid w:val="00BD3AAB"/>
    <w:rsid w:val="00BD3B23"/>
    <w:rsid w:val="00BD3B90"/>
    <w:rsid w:val="00BD416A"/>
    <w:rsid w:val="00BD452D"/>
    <w:rsid w:val="00BD45C8"/>
    <w:rsid w:val="00BD4B7B"/>
    <w:rsid w:val="00BD4B8B"/>
    <w:rsid w:val="00BD508B"/>
    <w:rsid w:val="00BD50B0"/>
    <w:rsid w:val="00BD5A06"/>
    <w:rsid w:val="00BD5D0A"/>
    <w:rsid w:val="00BD5E6D"/>
    <w:rsid w:val="00BD64D9"/>
    <w:rsid w:val="00BD68B6"/>
    <w:rsid w:val="00BD710C"/>
    <w:rsid w:val="00BD7DD7"/>
    <w:rsid w:val="00BE07DD"/>
    <w:rsid w:val="00BE1376"/>
    <w:rsid w:val="00BE239C"/>
    <w:rsid w:val="00BE2987"/>
    <w:rsid w:val="00BE3A3E"/>
    <w:rsid w:val="00BE3F90"/>
    <w:rsid w:val="00BE448A"/>
    <w:rsid w:val="00BE48CC"/>
    <w:rsid w:val="00BE49CD"/>
    <w:rsid w:val="00BE4AB3"/>
    <w:rsid w:val="00BE5162"/>
    <w:rsid w:val="00BE5410"/>
    <w:rsid w:val="00BE5882"/>
    <w:rsid w:val="00BE5971"/>
    <w:rsid w:val="00BE5994"/>
    <w:rsid w:val="00BE5E39"/>
    <w:rsid w:val="00BE6093"/>
    <w:rsid w:val="00BE642B"/>
    <w:rsid w:val="00BE6536"/>
    <w:rsid w:val="00BE6ADD"/>
    <w:rsid w:val="00BE6C5B"/>
    <w:rsid w:val="00BE7158"/>
    <w:rsid w:val="00BF0135"/>
    <w:rsid w:val="00BF05B5"/>
    <w:rsid w:val="00BF1D1A"/>
    <w:rsid w:val="00BF28F9"/>
    <w:rsid w:val="00BF2940"/>
    <w:rsid w:val="00BF297F"/>
    <w:rsid w:val="00BF31B4"/>
    <w:rsid w:val="00BF368D"/>
    <w:rsid w:val="00BF3CDA"/>
    <w:rsid w:val="00BF3F88"/>
    <w:rsid w:val="00BF41A4"/>
    <w:rsid w:val="00BF47FB"/>
    <w:rsid w:val="00BF4EE4"/>
    <w:rsid w:val="00BF5290"/>
    <w:rsid w:val="00BF5AEF"/>
    <w:rsid w:val="00BF5CF6"/>
    <w:rsid w:val="00BF5E95"/>
    <w:rsid w:val="00BF72B2"/>
    <w:rsid w:val="00BF761C"/>
    <w:rsid w:val="00BF7761"/>
    <w:rsid w:val="00BF77FA"/>
    <w:rsid w:val="00BF79A5"/>
    <w:rsid w:val="00BF7E20"/>
    <w:rsid w:val="00C00214"/>
    <w:rsid w:val="00C004C1"/>
    <w:rsid w:val="00C00C6D"/>
    <w:rsid w:val="00C00D5D"/>
    <w:rsid w:val="00C01096"/>
    <w:rsid w:val="00C0168E"/>
    <w:rsid w:val="00C017D7"/>
    <w:rsid w:val="00C01C8E"/>
    <w:rsid w:val="00C02DDA"/>
    <w:rsid w:val="00C030FA"/>
    <w:rsid w:val="00C035D3"/>
    <w:rsid w:val="00C038D7"/>
    <w:rsid w:val="00C03BA2"/>
    <w:rsid w:val="00C03C01"/>
    <w:rsid w:val="00C045A3"/>
    <w:rsid w:val="00C04900"/>
    <w:rsid w:val="00C04FB0"/>
    <w:rsid w:val="00C055F7"/>
    <w:rsid w:val="00C05D5C"/>
    <w:rsid w:val="00C0602E"/>
    <w:rsid w:val="00C060A6"/>
    <w:rsid w:val="00C064E7"/>
    <w:rsid w:val="00C06647"/>
    <w:rsid w:val="00C067BF"/>
    <w:rsid w:val="00C069AB"/>
    <w:rsid w:val="00C06AA5"/>
    <w:rsid w:val="00C0789C"/>
    <w:rsid w:val="00C07C5B"/>
    <w:rsid w:val="00C1006F"/>
    <w:rsid w:val="00C1046F"/>
    <w:rsid w:val="00C10B5E"/>
    <w:rsid w:val="00C10CF6"/>
    <w:rsid w:val="00C11177"/>
    <w:rsid w:val="00C11651"/>
    <w:rsid w:val="00C11712"/>
    <w:rsid w:val="00C1242A"/>
    <w:rsid w:val="00C135D4"/>
    <w:rsid w:val="00C13682"/>
    <w:rsid w:val="00C144FA"/>
    <w:rsid w:val="00C14DC6"/>
    <w:rsid w:val="00C1501F"/>
    <w:rsid w:val="00C17385"/>
    <w:rsid w:val="00C17C6B"/>
    <w:rsid w:val="00C17C9F"/>
    <w:rsid w:val="00C17F32"/>
    <w:rsid w:val="00C2099D"/>
    <w:rsid w:val="00C20CD1"/>
    <w:rsid w:val="00C20EAF"/>
    <w:rsid w:val="00C21398"/>
    <w:rsid w:val="00C22183"/>
    <w:rsid w:val="00C22321"/>
    <w:rsid w:val="00C227D7"/>
    <w:rsid w:val="00C22DD6"/>
    <w:rsid w:val="00C2350D"/>
    <w:rsid w:val="00C23F67"/>
    <w:rsid w:val="00C244BE"/>
    <w:rsid w:val="00C24E0B"/>
    <w:rsid w:val="00C24E95"/>
    <w:rsid w:val="00C25A18"/>
    <w:rsid w:val="00C25E01"/>
    <w:rsid w:val="00C26D44"/>
    <w:rsid w:val="00C26D7D"/>
    <w:rsid w:val="00C26DF6"/>
    <w:rsid w:val="00C26E8C"/>
    <w:rsid w:val="00C26FA0"/>
    <w:rsid w:val="00C27723"/>
    <w:rsid w:val="00C27AF4"/>
    <w:rsid w:val="00C27AFC"/>
    <w:rsid w:val="00C27F5C"/>
    <w:rsid w:val="00C30B68"/>
    <w:rsid w:val="00C312E0"/>
    <w:rsid w:val="00C31686"/>
    <w:rsid w:val="00C318A8"/>
    <w:rsid w:val="00C319DB"/>
    <w:rsid w:val="00C31E5F"/>
    <w:rsid w:val="00C32110"/>
    <w:rsid w:val="00C32B32"/>
    <w:rsid w:val="00C33016"/>
    <w:rsid w:val="00C330E1"/>
    <w:rsid w:val="00C3379D"/>
    <w:rsid w:val="00C33DB5"/>
    <w:rsid w:val="00C34E34"/>
    <w:rsid w:val="00C3640A"/>
    <w:rsid w:val="00C36C4A"/>
    <w:rsid w:val="00C36D84"/>
    <w:rsid w:val="00C3713C"/>
    <w:rsid w:val="00C37178"/>
    <w:rsid w:val="00C40BD5"/>
    <w:rsid w:val="00C40C74"/>
    <w:rsid w:val="00C40D6F"/>
    <w:rsid w:val="00C4139A"/>
    <w:rsid w:val="00C41B3B"/>
    <w:rsid w:val="00C41BA5"/>
    <w:rsid w:val="00C41D57"/>
    <w:rsid w:val="00C41DB8"/>
    <w:rsid w:val="00C42519"/>
    <w:rsid w:val="00C42991"/>
    <w:rsid w:val="00C42D5F"/>
    <w:rsid w:val="00C42E1E"/>
    <w:rsid w:val="00C42F87"/>
    <w:rsid w:val="00C43FA0"/>
    <w:rsid w:val="00C44AE1"/>
    <w:rsid w:val="00C44F5B"/>
    <w:rsid w:val="00C4512B"/>
    <w:rsid w:val="00C45289"/>
    <w:rsid w:val="00C465A1"/>
    <w:rsid w:val="00C46B59"/>
    <w:rsid w:val="00C4728C"/>
    <w:rsid w:val="00C47639"/>
    <w:rsid w:val="00C47C07"/>
    <w:rsid w:val="00C47D41"/>
    <w:rsid w:val="00C50E32"/>
    <w:rsid w:val="00C5149D"/>
    <w:rsid w:val="00C5196E"/>
    <w:rsid w:val="00C51CF9"/>
    <w:rsid w:val="00C51F81"/>
    <w:rsid w:val="00C53693"/>
    <w:rsid w:val="00C53BAD"/>
    <w:rsid w:val="00C5410D"/>
    <w:rsid w:val="00C54581"/>
    <w:rsid w:val="00C54B2C"/>
    <w:rsid w:val="00C54D19"/>
    <w:rsid w:val="00C5521A"/>
    <w:rsid w:val="00C553C0"/>
    <w:rsid w:val="00C555B4"/>
    <w:rsid w:val="00C57189"/>
    <w:rsid w:val="00C60572"/>
    <w:rsid w:val="00C609C9"/>
    <w:rsid w:val="00C60DCD"/>
    <w:rsid w:val="00C61633"/>
    <w:rsid w:val="00C61D72"/>
    <w:rsid w:val="00C6299E"/>
    <w:rsid w:val="00C63700"/>
    <w:rsid w:val="00C63E33"/>
    <w:rsid w:val="00C64A03"/>
    <w:rsid w:val="00C64D37"/>
    <w:rsid w:val="00C65F7D"/>
    <w:rsid w:val="00C66034"/>
    <w:rsid w:val="00C677D2"/>
    <w:rsid w:val="00C67B0A"/>
    <w:rsid w:val="00C70123"/>
    <w:rsid w:val="00C7032B"/>
    <w:rsid w:val="00C709DC"/>
    <w:rsid w:val="00C70D56"/>
    <w:rsid w:val="00C71311"/>
    <w:rsid w:val="00C71779"/>
    <w:rsid w:val="00C71C0F"/>
    <w:rsid w:val="00C72586"/>
    <w:rsid w:val="00C72F15"/>
    <w:rsid w:val="00C7303B"/>
    <w:rsid w:val="00C731FB"/>
    <w:rsid w:val="00C73F48"/>
    <w:rsid w:val="00C7547D"/>
    <w:rsid w:val="00C75790"/>
    <w:rsid w:val="00C76257"/>
    <w:rsid w:val="00C76AAF"/>
    <w:rsid w:val="00C77298"/>
    <w:rsid w:val="00C773F5"/>
    <w:rsid w:val="00C77914"/>
    <w:rsid w:val="00C77BA9"/>
    <w:rsid w:val="00C81326"/>
    <w:rsid w:val="00C816D5"/>
    <w:rsid w:val="00C823E1"/>
    <w:rsid w:val="00C82813"/>
    <w:rsid w:val="00C82D22"/>
    <w:rsid w:val="00C82EDA"/>
    <w:rsid w:val="00C833AF"/>
    <w:rsid w:val="00C83753"/>
    <w:rsid w:val="00C83FD3"/>
    <w:rsid w:val="00C8450D"/>
    <w:rsid w:val="00C8471E"/>
    <w:rsid w:val="00C8504D"/>
    <w:rsid w:val="00C85135"/>
    <w:rsid w:val="00C85257"/>
    <w:rsid w:val="00C855E2"/>
    <w:rsid w:val="00C85859"/>
    <w:rsid w:val="00C87332"/>
    <w:rsid w:val="00C87526"/>
    <w:rsid w:val="00C87A6E"/>
    <w:rsid w:val="00C90EE0"/>
    <w:rsid w:val="00C9106B"/>
    <w:rsid w:val="00C9119B"/>
    <w:rsid w:val="00C91496"/>
    <w:rsid w:val="00C92361"/>
    <w:rsid w:val="00C941BA"/>
    <w:rsid w:val="00C9499A"/>
    <w:rsid w:val="00C94DB3"/>
    <w:rsid w:val="00C9521B"/>
    <w:rsid w:val="00C963D4"/>
    <w:rsid w:val="00C96691"/>
    <w:rsid w:val="00C96A95"/>
    <w:rsid w:val="00CA0F2C"/>
    <w:rsid w:val="00CA12F0"/>
    <w:rsid w:val="00CA13F4"/>
    <w:rsid w:val="00CA2FCE"/>
    <w:rsid w:val="00CA3D35"/>
    <w:rsid w:val="00CA3F5A"/>
    <w:rsid w:val="00CA3FEE"/>
    <w:rsid w:val="00CA45A8"/>
    <w:rsid w:val="00CA48D3"/>
    <w:rsid w:val="00CA4928"/>
    <w:rsid w:val="00CA52A7"/>
    <w:rsid w:val="00CA5C6B"/>
    <w:rsid w:val="00CA5FF0"/>
    <w:rsid w:val="00CA630D"/>
    <w:rsid w:val="00CA671F"/>
    <w:rsid w:val="00CA6ECE"/>
    <w:rsid w:val="00CB12B1"/>
    <w:rsid w:val="00CB16C3"/>
    <w:rsid w:val="00CB1865"/>
    <w:rsid w:val="00CB293B"/>
    <w:rsid w:val="00CB2DA3"/>
    <w:rsid w:val="00CB3D88"/>
    <w:rsid w:val="00CB4210"/>
    <w:rsid w:val="00CB49C3"/>
    <w:rsid w:val="00CB4CE4"/>
    <w:rsid w:val="00CB6D95"/>
    <w:rsid w:val="00CB7845"/>
    <w:rsid w:val="00CB7B1E"/>
    <w:rsid w:val="00CB7E8E"/>
    <w:rsid w:val="00CB7F15"/>
    <w:rsid w:val="00CC02E4"/>
    <w:rsid w:val="00CC1070"/>
    <w:rsid w:val="00CC1416"/>
    <w:rsid w:val="00CC1ABC"/>
    <w:rsid w:val="00CC210B"/>
    <w:rsid w:val="00CC2389"/>
    <w:rsid w:val="00CC2A7D"/>
    <w:rsid w:val="00CC2C10"/>
    <w:rsid w:val="00CC2FA2"/>
    <w:rsid w:val="00CC3374"/>
    <w:rsid w:val="00CC37C2"/>
    <w:rsid w:val="00CC3A63"/>
    <w:rsid w:val="00CC3D08"/>
    <w:rsid w:val="00CC3DBD"/>
    <w:rsid w:val="00CC49C1"/>
    <w:rsid w:val="00CC4A92"/>
    <w:rsid w:val="00CC4C83"/>
    <w:rsid w:val="00CC4FD2"/>
    <w:rsid w:val="00CC52CB"/>
    <w:rsid w:val="00CC53CD"/>
    <w:rsid w:val="00CC5637"/>
    <w:rsid w:val="00CC5C59"/>
    <w:rsid w:val="00CC5E7A"/>
    <w:rsid w:val="00CC6B8D"/>
    <w:rsid w:val="00CC6C43"/>
    <w:rsid w:val="00CC6CF9"/>
    <w:rsid w:val="00CC7AA4"/>
    <w:rsid w:val="00CC7D81"/>
    <w:rsid w:val="00CD0516"/>
    <w:rsid w:val="00CD0D9A"/>
    <w:rsid w:val="00CD1051"/>
    <w:rsid w:val="00CD13BA"/>
    <w:rsid w:val="00CD19F3"/>
    <w:rsid w:val="00CD19F4"/>
    <w:rsid w:val="00CD21CB"/>
    <w:rsid w:val="00CD24BF"/>
    <w:rsid w:val="00CD2CCE"/>
    <w:rsid w:val="00CD3B6B"/>
    <w:rsid w:val="00CD3E7E"/>
    <w:rsid w:val="00CD40B7"/>
    <w:rsid w:val="00CD4734"/>
    <w:rsid w:val="00CD5D7F"/>
    <w:rsid w:val="00CD5E2D"/>
    <w:rsid w:val="00CD64EC"/>
    <w:rsid w:val="00CD7AEE"/>
    <w:rsid w:val="00CE044D"/>
    <w:rsid w:val="00CE0C35"/>
    <w:rsid w:val="00CE0E1C"/>
    <w:rsid w:val="00CE1132"/>
    <w:rsid w:val="00CE14BA"/>
    <w:rsid w:val="00CE19ED"/>
    <w:rsid w:val="00CE20A5"/>
    <w:rsid w:val="00CE23F1"/>
    <w:rsid w:val="00CE274A"/>
    <w:rsid w:val="00CE2A45"/>
    <w:rsid w:val="00CE37E3"/>
    <w:rsid w:val="00CE391D"/>
    <w:rsid w:val="00CE3A50"/>
    <w:rsid w:val="00CE3FA2"/>
    <w:rsid w:val="00CE5070"/>
    <w:rsid w:val="00CE554E"/>
    <w:rsid w:val="00CE56E1"/>
    <w:rsid w:val="00CE5732"/>
    <w:rsid w:val="00CE5A71"/>
    <w:rsid w:val="00CE5F5E"/>
    <w:rsid w:val="00CE60B8"/>
    <w:rsid w:val="00CE662B"/>
    <w:rsid w:val="00CE67E6"/>
    <w:rsid w:val="00CE6FC0"/>
    <w:rsid w:val="00CE722E"/>
    <w:rsid w:val="00CE7A24"/>
    <w:rsid w:val="00CE7BA9"/>
    <w:rsid w:val="00CF01C5"/>
    <w:rsid w:val="00CF0256"/>
    <w:rsid w:val="00CF05E2"/>
    <w:rsid w:val="00CF098A"/>
    <w:rsid w:val="00CF0BBF"/>
    <w:rsid w:val="00CF125F"/>
    <w:rsid w:val="00CF13E8"/>
    <w:rsid w:val="00CF1855"/>
    <w:rsid w:val="00CF18E6"/>
    <w:rsid w:val="00CF1FDA"/>
    <w:rsid w:val="00CF3F69"/>
    <w:rsid w:val="00CF43EB"/>
    <w:rsid w:val="00CF489D"/>
    <w:rsid w:val="00CF4D47"/>
    <w:rsid w:val="00CF5184"/>
    <w:rsid w:val="00CF5363"/>
    <w:rsid w:val="00CF54E0"/>
    <w:rsid w:val="00CF601F"/>
    <w:rsid w:val="00CF63BC"/>
    <w:rsid w:val="00CF6447"/>
    <w:rsid w:val="00CF7134"/>
    <w:rsid w:val="00CF7277"/>
    <w:rsid w:val="00CF7416"/>
    <w:rsid w:val="00CF767F"/>
    <w:rsid w:val="00D0002C"/>
    <w:rsid w:val="00D0069A"/>
    <w:rsid w:val="00D00D77"/>
    <w:rsid w:val="00D01B2D"/>
    <w:rsid w:val="00D0232C"/>
    <w:rsid w:val="00D02393"/>
    <w:rsid w:val="00D03CCA"/>
    <w:rsid w:val="00D03E1F"/>
    <w:rsid w:val="00D0433A"/>
    <w:rsid w:val="00D053B1"/>
    <w:rsid w:val="00D05A88"/>
    <w:rsid w:val="00D05D1F"/>
    <w:rsid w:val="00D05D56"/>
    <w:rsid w:val="00D05E42"/>
    <w:rsid w:val="00D062F8"/>
    <w:rsid w:val="00D06328"/>
    <w:rsid w:val="00D06B58"/>
    <w:rsid w:val="00D0716A"/>
    <w:rsid w:val="00D07368"/>
    <w:rsid w:val="00D07688"/>
    <w:rsid w:val="00D10549"/>
    <w:rsid w:val="00D105E7"/>
    <w:rsid w:val="00D10E01"/>
    <w:rsid w:val="00D118A0"/>
    <w:rsid w:val="00D11959"/>
    <w:rsid w:val="00D11983"/>
    <w:rsid w:val="00D11B35"/>
    <w:rsid w:val="00D11C74"/>
    <w:rsid w:val="00D11C99"/>
    <w:rsid w:val="00D120AD"/>
    <w:rsid w:val="00D126D8"/>
    <w:rsid w:val="00D12774"/>
    <w:rsid w:val="00D129FA"/>
    <w:rsid w:val="00D1338C"/>
    <w:rsid w:val="00D1424E"/>
    <w:rsid w:val="00D14260"/>
    <w:rsid w:val="00D142D3"/>
    <w:rsid w:val="00D1485E"/>
    <w:rsid w:val="00D14A62"/>
    <w:rsid w:val="00D14B0A"/>
    <w:rsid w:val="00D15270"/>
    <w:rsid w:val="00D15425"/>
    <w:rsid w:val="00D16467"/>
    <w:rsid w:val="00D165E7"/>
    <w:rsid w:val="00D169A4"/>
    <w:rsid w:val="00D16A0F"/>
    <w:rsid w:val="00D16E39"/>
    <w:rsid w:val="00D20577"/>
    <w:rsid w:val="00D20642"/>
    <w:rsid w:val="00D20A93"/>
    <w:rsid w:val="00D213C6"/>
    <w:rsid w:val="00D22695"/>
    <w:rsid w:val="00D22E0A"/>
    <w:rsid w:val="00D22F89"/>
    <w:rsid w:val="00D2320E"/>
    <w:rsid w:val="00D235BF"/>
    <w:rsid w:val="00D23EE9"/>
    <w:rsid w:val="00D245D6"/>
    <w:rsid w:val="00D24D60"/>
    <w:rsid w:val="00D251A0"/>
    <w:rsid w:val="00D26EC8"/>
    <w:rsid w:val="00D27335"/>
    <w:rsid w:val="00D27524"/>
    <w:rsid w:val="00D275F4"/>
    <w:rsid w:val="00D276F7"/>
    <w:rsid w:val="00D27BA5"/>
    <w:rsid w:val="00D27EA0"/>
    <w:rsid w:val="00D3000C"/>
    <w:rsid w:val="00D30AC1"/>
    <w:rsid w:val="00D30ADD"/>
    <w:rsid w:val="00D31420"/>
    <w:rsid w:val="00D31471"/>
    <w:rsid w:val="00D31CDD"/>
    <w:rsid w:val="00D31DEF"/>
    <w:rsid w:val="00D33243"/>
    <w:rsid w:val="00D34190"/>
    <w:rsid w:val="00D35015"/>
    <w:rsid w:val="00D350A0"/>
    <w:rsid w:val="00D3510F"/>
    <w:rsid w:val="00D354E8"/>
    <w:rsid w:val="00D35540"/>
    <w:rsid w:val="00D35D0B"/>
    <w:rsid w:val="00D35EF5"/>
    <w:rsid w:val="00D35F4F"/>
    <w:rsid w:val="00D3616C"/>
    <w:rsid w:val="00D3631F"/>
    <w:rsid w:val="00D36504"/>
    <w:rsid w:val="00D36759"/>
    <w:rsid w:val="00D36B49"/>
    <w:rsid w:val="00D36F66"/>
    <w:rsid w:val="00D371D1"/>
    <w:rsid w:val="00D37BC6"/>
    <w:rsid w:val="00D37F86"/>
    <w:rsid w:val="00D4002B"/>
    <w:rsid w:val="00D4068C"/>
    <w:rsid w:val="00D40B93"/>
    <w:rsid w:val="00D4175F"/>
    <w:rsid w:val="00D417F6"/>
    <w:rsid w:val="00D41F21"/>
    <w:rsid w:val="00D41F8F"/>
    <w:rsid w:val="00D42645"/>
    <w:rsid w:val="00D43295"/>
    <w:rsid w:val="00D45132"/>
    <w:rsid w:val="00D45133"/>
    <w:rsid w:val="00D45338"/>
    <w:rsid w:val="00D4535F"/>
    <w:rsid w:val="00D45A5F"/>
    <w:rsid w:val="00D464FE"/>
    <w:rsid w:val="00D467E0"/>
    <w:rsid w:val="00D469F2"/>
    <w:rsid w:val="00D46B37"/>
    <w:rsid w:val="00D46DF3"/>
    <w:rsid w:val="00D4767E"/>
    <w:rsid w:val="00D47820"/>
    <w:rsid w:val="00D47CC7"/>
    <w:rsid w:val="00D47FC5"/>
    <w:rsid w:val="00D5002D"/>
    <w:rsid w:val="00D50277"/>
    <w:rsid w:val="00D50910"/>
    <w:rsid w:val="00D50F24"/>
    <w:rsid w:val="00D51074"/>
    <w:rsid w:val="00D51D2C"/>
    <w:rsid w:val="00D53329"/>
    <w:rsid w:val="00D5370F"/>
    <w:rsid w:val="00D539A7"/>
    <w:rsid w:val="00D539C9"/>
    <w:rsid w:val="00D54151"/>
    <w:rsid w:val="00D5474A"/>
    <w:rsid w:val="00D54C64"/>
    <w:rsid w:val="00D552C9"/>
    <w:rsid w:val="00D56A4F"/>
    <w:rsid w:val="00D56B85"/>
    <w:rsid w:val="00D56BB5"/>
    <w:rsid w:val="00D5719A"/>
    <w:rsid w:val="00D57958"/>
    <w:rsid w:val="00D57F20"/>
    <w:rsid w:val="00D61033"/>
    <w:rsid w:val="00D61256"/>
    <w:rsid w:val="00D61610"/>
    <w:rsid w:val="00D619CF"/>
    <w:rsid w:val="00D61FB5"/>
    <w:rsid w:val="00D6247F"/>
    <w:rsid w:val="00D6319C"/>
    <w:rsid w:val="00D633BD"/>
    <w:rsid w:val="00D6353B"/>
    <w:rsid w:val="00D64373"/>
    <w:rsid w:val="00D65094"/>
    <w:rsid w:val="00D654E6"/>
    <w:rsid w:val="00D65BC0"/>
    <w:rsid w:val="00D65DE8"/>
    <w:rsid w:val="00D66A1D"/>
    <w:rsid w:val="00D67413"/>
    <w:rsid w:val="00D67694"/>
    <w:rsid w:val="00D67AE7"/>
    <w:rsid w:val="00D67D5E"/>
    <w:rsid w:val="00D70911"/>
    <w:rsid w:val="00D70E66"/>
    <w:rsid w:val="00D7173D"/>
    <w:rsid w:val="00D71808"/>
    <w:rsid w:val="00D71922"/>
    <w:rsid w:val="00D71E6C"/>
    <w:rsid w:val="00D724D7"/>
    <w:rsid w:val="00D728E0"/>
    <w:rsid w:val="00D73477"/>
    <w:rsid w:val="00D73625"/>
    <w:rsid w:val="00D73680"/>
    <w:rsid w:val="00D73822"/>
    <w:rsid w:val="00D73B8F"/>
    <w:rsid w:val="00D743AE"/>
    <w:rsid w:val="00D75CBF"/>
    <w:rsid w:val="00D76191"/>
    <w:rsid w:val="00D761CA"/>
    <w:rsid w:val="00D7628E"/>
    <w:rsid w:val="00D769E0"/>
    <w:rsid w:val="00D770A8"/>
    <w:rsid w:val="00D800DF"/>
    <w:rsid w:val="00D800FF"/>
    <w:rsid w:val="00D80329"/>
    <w:rsid w:val="00D803CF"/>
    <w:rsid w:val="00D80549"/>
    <w:rsid w:val="00D80935"/>
    <w:rsid w:val="00D80E6D"/>
    <w:rsid w:val="00D80EF6"/>
    <w:rsid w:val="00D80FCB"/>
    <w:rsid w:val="00D810A2"/>
    <w:rsid w:val="00D81329"/>
    <w:rsid w:val="00D81363"/>
    <w:rsid w:val="00D81E8E"/>
    <w:rsid w:val="00D83287"/>
    <w:rsid w:val="00D8394D"/>
    <w:rsid w:val="00D84341"/>
    <w:rsid w:val="00D8439D"/>
    <w:rsid w:val="00D845A5"/>
    <w:rsid w:val="00D84B04"/>
    <w:rsid w:val="00D84FAF"/>
    <w:rsid w:val="00D85651"/>
    <w:rsid w:val="00D8728C"/>
    <w:rsid w:val="00D8776E"/>
    <w:rsid w:val="00D87D3A"/>
    <w:rsid w:val="00D90822"/>
    <w:rsid w:val="00D921DB"/>
    <w:rsid w:val="00D923CD"/>
    <w:rsid w:val="00D925A7"/>
    <w:rsid w:val="00D925B4"/>
    <w:rsid w:val="00D9266E"/>
    <w:rsid w:val="00D92BCD"/>
    <w:rsid w:val="00D9398C"/>
    <w:rsid w:val="00D949C3"/>
    <w:rsid w:val="00D94AD5"/>
    <w:rsid w:val="00D94F9D"/>
    <w:rsid w:val="00D9512E"/>
    <w:rsid w:val="00D9523F"/>
    <w:rsid w:val="00D962F6"/>
    <w:rsid w:val="00D96CC3"/>
    <w:rsid w:val="00D96DA0"/>
    <w:rsid w:val="00D96F20"/>
    <w:rsid w:val="00D97355"/>
    <w:rsid w:val="00D97804"/>
    <w:rsid w:val="00D97C65"/>
    <w:rsid w:val="00DA0035"/>
    <w:rsid w:val="00DA0A2E"/>
    <w:rsid w:val="00DA0B31"/>
    <w:rsid w:val="00DA0B80"/>
    <w:rsid w:val="00DA10EE"/>
    <w:rsid w:val="00DA1616"/>
    <w:rsid w:val="00DA1CC9"/>
    <w:rsid w:val="00DA22F4"/>
    <w:rsid w:val="00DA2D75"/>
    <w:rsid w:val="00DA354B"/>
    <w:rsid w:val="00DA3D12"/>
    <w:rsid w:val="00DA3F96"/>
    <w:rsid w:val="00DA4A0A"/>
    <w:rsid w:val="00DA4B11"/>
    <w:rsid w:val="00DA4DB1"/>
    <w:rsid w:val="00DA58AB"/>
    <w:rsid w:val="00DA5AD0"/>
    <w:rsid w:val="00DA5FEB"/>
    <w:rsid w:val="00DA6FAF"/>
    <w:rsid w:val="00DA705F"/>
    <w:rsid w:val="00DA7C3A"/>
    <w:rsid w:val="00DA7E7F"/>
    <w:rsid w:val="00DB063D"/>
    <w:rsid w:val="00DB070E"/>
    <w:rsid w:val="00DB0CD3"/>
    <w:rsid w:val="00DB1116"/>
    <w:rsid w:val="00DB1F49"/>
    <w:rsid w:val="00DB20F4"/>
    <w:rsid w:val="00DB355A"/>
    <w:rsid w:val="00DB40FE"/>
    <w:rsid w:val="00DB65C4"/>
    <w:rsid w:val="00DB67C7"/>
    <w:rsid w:val="00DB7639"/>
    <w:rsid w:val="00DB772E"/>
    <w:rsid w:val="00DC06D4"/>
    <w:rsid w:val="00DC07E6"/>
    <w:rsid w:val="00DC0A84"/>
    <w:rsid w:val="00DC14CC"/>
    <w:rsid w:val="00DC1D6E"/>
    <w:rsid w:val="00DC1E04"/>
    <w:rsid w:val="00DC20CB"/>
    <w:rsid w:val="00DC25D6"/>
    <w:rsid w:val="00DC294A"/>
    <w:rsid w:val="00DC33A1"/>
    <w:rsid w:val="00DC3846"/>
    <w:rsid w:val="00DC425F"/>
    <w:rsid w:val="00DC4775"/>
    <w:rsid w:val="00DC511A"/>
    <w:rsid w:val="00DC5C91"/>
    <w:rsid w:val="00DC773A"/>
    <w:rsid w:val="00DC789F"/>
    <w:rsid w:val="00DC7B8B"/>
    <w:rsid w:val="00DC7CF1"/>
    <w:rsid w:val="00DC7F2E"/>
    <w:rsid w:val="00DD01C0"/>
    <w:rsid w:val="00DD0230"/>
    <w:rsid w:val="00DD06DF"/>
    <w:rsid w:val="00DD072E"/>
    <w:rsid w:val="00DD0817"/>
    <w:rsid w:val="00DD08F4"/>
    <w:rsid w:val="00DD0E67"/>
    <w:rsid w:val="00DD1295"/>
    <w:rsid w:val="00DD179A"/>
    <w:rsid w:val="00DD1AE0"/>
    <w:rsid w:val="00DD1CC9"/>
    <w:rsid w:val="00DD28C3"/>
    <w:rsid w:val="00DD36AC"/>
    <w:rsid w:val="00DD3BE5"/>
    <w:rsid w:val="00DD3C46"/>
    <w:rsid w:val="00DD3D62"/>
    <w:rsid w:val="00DD4068"/>
    <w:rsid w:val="00DD521B"/>
    <w:rsid w:val="00DD539B"/>
    <w:rsid w:val="00DD5536"/>
    <w:rsid w:val="00DD55C3"/>
    <w:rsid w:val="00DD6086"/>
    <w:rsid w:val="00DD6680"/>
    <w:rsid w:val="00DD68C1"/>
    <w:rsid w:val="00DD6CEF"/>
    <w:rsid w:val="00DD6EB2"/>
    <w:rsid w:val="00DD79D6"/>
    <w:rsid w:val="00DD7DC6"/>
    <w:rsid w:val="00DD7F38"/>
    <w:rsid w:val="00DE0307"/>
    <w:rsid w:val="00DE0850"/>
    <w:rsid w:val="00DE18D9"/>
    <w:rsid w:val="00DE1ADA"/>
    <w:rsid w:val="00DE1C35"/>
    <w:rsid w:val="00DE1D72"/>
    <w:rsid w:val="00DE2465"/>
    <w:rsid w:val="00DE2FA4"/>
    <w:rsid w:val="00DE3431"/>
    <w:rsid w:val="00DE34A5"/>
    <w:rsid w:val="00DE3DF9"/>
    <w:rsid w:val="00DE4248"/>
    <w:rsid w:val="00DE4FA6"/>
    <w:rsid w:val="00DE58CC"/>
    <w:rsid w:val="00DE6C04"/>
    <w:rsid w:val="00DE7A26"/>
    <w:rsid w:val="00DE7D92"/>
    <w:rsid w:val="00DF0973"/>
    <w:rsid w:val="00DF0A9A"/>
    <w:rsid w:val="00DF0E13"/>
    <w:rsid w:val="00DF0EEB"/>
    <w:rsid w:val="00DF1159"/>
    <w:rsid w:val="00DF19E0"/>
    <w:rsid w:val="00DF1E95"/>
    <w:rsid w:val="00DF238C"/>
    <w:rsid w:val="00DF2552"/>
    <w:rsid w:val="00DF3066"/>
    <w:rsid w:val="00DF3AD6"/>
    <w:rsid w:val="00DF4314"/>
    <w:rsid w:val="00DF47A2"/>
    <w:rsid w:val="00DF4895"/>
    <w:rsid w:val="00DF4D9A"/>
    <w:rsid w:val="00DF52AC"/>
    <w:rsid w:val="00DF579B"/>
    <w:rsid w:val="00DF5A88"/>
    <w:rsid w:val="00DF5C32"/>
    <w:rsid w:val="00DF5D23"/>
    <w:rsid w:val="00DF5D7E"/>
    <w:rsid w:val="00DF5F81"/>
    <w:rsid w:val="00DF7556"/>
    <w:rsid w:val="00DF7BFF"/>
    <w:rsid w:val="00DF7CB1"/>
    <w:rsid w:val="00DF7DB1"/>
    <w:rsid w:val="00E003F7"/>
    <w:rsid w:val="00E00543"/>
    <w:rsid w:val="00E00981"/>
    <w:rsid w:val="00E00A0E"/>
    <w:rsid w:val="00E00B8E"/>
    <w:rsid w:val="00E00C05"/>
    <w:rsid w:val="00E02179"/>
    <w:rsid w:val="00E025B7"/>
    <w:rsid w:val="00E03031"/>
    <w:rsid w:val="00E031C5"/>
    <w:rsid w:val="00E03856"/>
    <w:rsid w:val="00E03CFC"/>
    <w:rsid w:val="00E03FF3"/>
    <w:rsid w:val="00E0414B"/>
    <w:rsid w:val="00E041D2"/>
    <w:rsid w:val="00E04759"/>
    <w:rsid w:val="00E04CA2"/>
    <w:rsid w:val="00E05114"/>
    <w:rsid w:val="00E0564B"/>
    <w:rsid w:val="00E061C6"/>
    <w:rsid w:val="00E061DF"/>
    <w:rsid w:val="00E065D9"/>
    <w:rsid w:val="00E06EC9"/>
    <w:rsid w:val="00E07533"/>
    <w:rsid w:val="00E075AB"/>
    <w:rsid w:val="00E07624"/>
    <w:rsid w:val="00E07B1E"/>
    <w:rsid w:val="00E07E9A"/>
    <w:rsid w:val="00E07F63"/>
    <w:rsid w:val="00E10414"/>
    <w:rsid w:val="00E104D0"/>
    <w:rsid w:val="00E108FD"/>
    <w:rsid w:val="00E109D3"/>
    <w:rsid w:val="00E11A3D"/>
    <w:rsid w:val="00E126F9"/>
    <w:rsid w:val="00E129E2"/>
    <w:rsid w:val="00E12E3E"/>
    <w:rsid w:val="00E133B0"/>
    <w:rsid w:val="00E14562"/>
    <w:rsid w:val="00E15AC9"/>
    <w:rsid w:val="00E1629F"/>
    <w:rsid w:val="00E16CF5"/>
    <w:rsid w:val="00E17071"/>
    <w:rsid w:val="00E170D6"/>
    <w:rsid w:val="00E1729E"/>
    <w:rsid w:val="00E173C1"/>
    <w:rsid w:val="00E177AF"/>
    <w:rsid w:val="00E20106"/>
    <w:rsid w:val="00E20146"/>
    <w:rsid w:val="00E2045E"/>
    <w:rsid w:val="00E20865"/>
    <w:rsid w:val="00E20CA9"/>
    <w:rsid w:val="00E21086"/>
    <w:rsid w:val="00E21626"/>
    <w:rsid w:val="00E2198A"/>
    <w:rsid w:val="00E21BE2"/>
    <w:rsid w:val="00E2203B"/>
    <w:rsid w:val="00E220EB"/>
    <w:rsid w:val="00E22220"/>
    <w:rsid w:val="00E226FA"/>
    <w:rsid w:val="00E2274E"/>
    <w:rsid w:val="00E23313"/>
    <w:rsid w:val="00E2365E"/>
    <w:rsid w:val="00E23953"/>
    <w:rsid w:val="00E23BE7"/>
    <w:rsid w:val="00E25159"/>
    <w:rsid w:val="00E25C09"/>
    <w:rsid w:val="00E25F30"/>
    <w:rsid w:val="00E26367"/>
    <w:rsid w:val="00E266CD"/>
    <w:rsid w:val="00E26AC3"/>
    <w:rsid w:val="00E26E8F"/>
    <w:rsid w:val="00E2703B"/>
    <w:rsid w:val="00E27731"/>
    <w:rsid w:val="00E27B46"/>
    <w:rsid w:val="00E27DC8"/>
    <w:rsid w:val="00E30651"/>
    <w:rsid w:val="00E307A1"/>
    <w:rsid w:val="00E30CA6"/>
    <w:rsid w:val="00E31C15"/>
    <w:rsid w:val="00E3219F"/>
    <w:rsid w:val="00E32515"/>
    <w:rsid w:val="00E328EA"/>
    <w:rsid w:val="00E35731"/>
    <w:rsid w:val="00E3581A"/>
    <w:rsid w:val="00E3610C"/>
    <w:rsid w:val="00E362FB"/>
    <w:rsid w:val="00E36668"/>
    <w:rsid w:val="00E37150"/>
    <w:rsid w:val="00E376C7"/>
    <w:rsid w:val="00E37AEC"/>
    <w:rsid w:val="00E40301"/>
    <w:rsid w:val="00E4090A"/>
    <w:rsid w:val="00E40966"/>
    <w:rsid w:val="00E40C15"/>
    <w:rsid w:val="00E412A3"/>
    <w:rsid w:val="00E412A9"/>
    <w:rsid w:val="00E41EF4"/>
    <w:rsid w:val="00E4227F"/>
    <w:rsid w:val="00E42A7B"/>
    <w:rsid w:val="00E42B55"/>
    <w:rsid w:val="00E430A5"/>
    <w:rsid w:val="00E43261"/>
    <w:rsid w:val="00E43A9F"/>
    <w:rsid w:val="00E444DF"/>
    <w:rsid w:val="00E44826"/>
    <w:rsid w:val="00E44923"/>
    <w:rsid w:val="00E45491"/>
    <w:rsid w:val="00E454DD"/>
    <w:rsid w:val="00E45FA5"/>
    <w:rsid w:val="00E462EB"/>
    <w:rsid w:val="00E469EB"/>
    <w:rsid w:val="00E46E0A"/>
    <w:rsid w:val="00E470AB"/>
    <w:rsid w:val="00E477A0"/>
    <w:rsid w:val="00E500BA"/>
    <w:rsid w:val="00E5080A"/>
    <w:rsid w:val="00E51C6F"/>
    <w:rsid w:val="00E52F08"/>
    <w:rsid w:val="00E53A4F"/>
    <w:rsid w:val="00E54000"/>
    <w:rsid w:val="00E548F6"/>
    <w:rsid w:val="00E54BF4"/>
    <w:rsid w:val="00E55C2B"/>
    <w:rsid w:val="00E56106"/>
    <w:rsid w:val="00E5665B"/>
    <w:rsid w:val="00E5676D"/>
    <w:rsid w:val="00E572E3"/>
    <w:rsid w:val="00E57560"/>
    <w:rsid w:val="00E577DA"/>
    <w:rsid w:val="00E57E23"/>
    <w:rsid w:val="00E60D45"/>
    <w:rsid w:val="00E6143C"/>
    <w:rsid w:val="00E614CA"/>
    <w:rsid w:val="00E615E0"/>
    <w:rsid w:val="00E61BA4"/>
    <w:rsid w:val="00E61CCD"/>
    <w:rsid w:val="00E61E6B"/>
    <w:rsid w:val="00E62132"/>
    <w:rsid w:val="00E62BAD"/>
    <w:rsid w:val="00E62DBD"/>
    <w:rsid w:val="00E62FEF"/>
    <w:rsid w:val="00E63333"/>
    <w:rsid w:val="00E63E93"/>
    <w:rsid w:val="00E65459"/>
    <w:rsid w:val="00E65CCD"/>
    <w:rsid w:val="00E65F9C"/>
    <w:rsid w:val="00E66292"/>
    <w:rsid w:val="00E669E5"/>
    <w:rsid w:val="00E7001C"/>
    <w:rsid w:val="00E70657"/>
    <w:rsid w:val="00E706A3"/>
    <w:rsid w:val="00E70F08"/>
    <w:rsid w:val="00E71490"/>
    <w:rsid w:val="00E716CE"/>
    <w:rsid w:val="00E71B4D"/>
    <w:rsid w:val="00E72A6C"/>
    <w:rsid w:val="00E731FD"/>
    <w:rsid w:val="00E739FE"/>
    <w:rsid w:val="00E73A40"/>
    <w:rsid w:val="00E73E52"/>
    <w:rsid w:val="00E74187"/>
    <w:rsid w:val="00E741EF"/>
    <w:rsid w:val="00E74CED"/>
    <w:rsid w:val="00E74E90"/>
    <w:rsid w:val="00E75410"/>
    <w:rsid w:val="00E76C7B"/>
    <w:rsid w:val="00E772B1"/>
    <w:rsid w:val="00E8163C"/>
    <w:rsid w:val="00E818C8"/>
    <w:rsid w:val="00E82581"/>
    <w:rsid w:val="00E82AA6"/>
    <w:rsid w:val="00E83510"/>
    <w:rsid w:val="00E83611"/>
    <w:rsid w:val="00E83707"/>
    <w:rsid w:val="00E83A0D"/>
    <w:rsid w:val="00E83B96"/>
    <w:rsid w:val="00E83C6B"/>
    <w:rsid w:val="00E83EEC"/>
    <w:rsid w:val="00E84154"/>
    <w:rsid w:val="00E84F66"/>
    <w:rsid w:val="00E851C3"/>
    <w:rsid w:val="00E851D0"/>
    <w:rsid w:val="00E85435"/>
    <w:rsid w:val="00E860FC"/>
    <w:rsid w:val="00E8703D"/>
    <w:rsid w:val="00E8727B"/>
    <w:rsid w:val="00E90300"/>
    <w:rsid w:val="00E90391"/>
    <w:rsid w:val="00E90A85"/>
    <w:rsid w:val="00E90D55"/>
    <w:rsid w:val="00E917B2"/>
    <w:rsid w:val="00E917F1"/>
    <w:rsid w:val="00E92089"/>
    <w:rsid w:val="00E922D7"/>
    <w:rsid w:val="00E928F9"/>
    <w:rsid w:val="00E9299A"/>
    <w:rsid w:val="00E9343D"/>
    <w:rsid w:val="00E939FF"/>
    <w:rsid w:val="00E941C0"/>
    <w:rsid w:val="00E952EB"/>
    <w:rsid w:val="00E95308"/>
    <w:rsid w:val="00E95AAF"/>
    <w:rsid w:val="00E96540"/>
    <w:rsid w:val="00E9658C"/>
    <w:rsid w:val="00E97105"/>
    <w:rsid w:val="00E973DF"/>
    <w:rsid w:val="00E975D6"/>
    <w:rsid w:val="00E97915"/>
    <w:rsid w:val="00E97FA7"/>
    <w:rsid w:val="00EA07CF"/>
    <w:rsid w:val="00EA0C80"/>
    <w:rsid w:val="00EA0CDC"/>
    <w:rsid w:val="00EA13C3"/>
    <w:rsid w:val="00EA1756"/>
    <w:rsid w:val="00EA176E"/>
    <w:rsid w:val="00EA2513"/>
    <w:rsid w:val="00EA326F"/>
    <w:rsid w:val="00EA363F"/>
    <w:rsid w:val="00EA42F6"/>
    <w:rsid w:val="00EA476A"/>
    <w:rsid w:val="00EA565B"/>
    <w:rsid w:val="00EA5873"/>
    <w:rsid w:val="00EA5BF2"/>
    <w:rsid w:val="00EA62F1"/>
    <w:rsid w:val="00EA6EB8"/>
    <w:rsid w:val="00EA7104"/>
    <w:rsid w:val="00EA73A2"/>
    <w:rsid w:val="00EA7EC2"/>
    <w:rsid w:val="00EB112A"/>
    <w:rsid w:val="00EB1D1E"/>
    <w:rsid w:val="00EB2F43"/>
    <w:rsid w:val="00EB2FE0"/>
    <w:rsid w:val="00EB351F"/>
    <w:rsid w:val="00EB3647"/>
    <w:rsid w:val="00EB3708"/>
    <w:rsid w:val="00EB3735"/>
    <w:rsid w:val="00EB3BC9"/>
    <w:rsid w:val="00EB3E36"/>
    <w:rsid w:val="00EB468B"/>
    <w:rsid w:val="00EB4A91"/>
    <w:rsid w:val="00EB4A9F"/>
    <w:rsid w:val="00EB4AC3"/>
    <w:rsid w:val="00EB4D49"/>
    <w:rsid w:val="00EB50CB"/>
    <w:rsid w:val="00EB57B9"/>
    <w:rsid w:val="00EB676A"/>
    <w:rsid w:val="00EB6B8B"/>
    <w:rsid w:val="00EB7463"/>
    <w:rsid w:val="00EB7E9D"/>
    <w:rsid w:val="00EC0026"/>
    <w:rsid w:val="00EC0266"/>
    <w:rsid w:val="00EC0C02"/>
    <w:rsid w:val="00EC0C0B"/>
    <w:rsid w:val="00EC110C"/>
    <w:rsid w:val="00EC1CD3"/>
    <w:rsid w:val="00EC21BD"/>
    <w:rsid w:val="00EC23C6"/>
    <w:rsid w:val="00EC2DA4"/>
    <w:rsid w:val="00EC3776"/>
    <w:rsid w:val="00EC3A49"/>
    <w:rsid w:val="00EC3F98"/>
    <w:rsid w:val="00EC46A5"/>
    <w:rsid w:val="00EC46DA"/>
    <w:rsid w:val="00EC4EE3"/>
    <w:rsid w:val="00EC4F0F"/>
    <w:rsid w:val="00EC50CF"/>
    <w:rsid w:val="00EC529A"/>
    <w:rsid w:val="00EC67A5"/>
    <w:rsid w:val="00EC68D2"/>
    <w:rsid w:val="00EC7ECA"/>
    <w:rsid w:val="00ED0976"/>
    <w:rsid w:val="00ED0BD5"/>
    <w:rsid w:val="00ED10FA"/>
    <w:rsid w:val="00ED23AC"/>
    <w:rsid w:val="00ED243B"/>
    <w:rsid w:val="00ED2D29"/>
    <w:rsid w:val="00ED3131"/>
    <w:rsid w:val="00ED349A"/>
    <w:rsid w:val="00ED3FEC"/>
    <w:rsid w:val="00ED42A0"/>
    <w:rsid w:val="00ED4402"/>
    <w:rsid w:val="00ED4B6D"/>
    <w:rsid w:val="00ED4CE6"/>
    <w:rsid w:val="00ED544C"/>
    <w:rsid w:val="00ED549C"/>
    <w:rsid w:val="00ED5A5A"/>
    <w:rsid w:val="00ED5E66"/>
    <w:rsid w:val="00ED6246"/>
    <w:rsid w:val="00ED6AFD"/>
    <w:rsid w:val="00ED7826"/>
    <w:rsid w:val="00ED7D5B"/>
    <w:rsid w:val="00EE021E"/>
    <w:rsid w:val="00EE0ADF"/>
    <w:rsid w:val="00EE1463"/>
    <w:rsid w:val="00EE1582"/>
    <w:rsid w:val="00EE188D"/>
    <w:rsid w:val="00EE1EE6"/>
    <w:rsid w:val="00EE35B8"/>
    <w:rsid w:val="00EE37BE"/>
    <w:rsid w:val="00EE37E7"/>
    <w:rsid w:val="00EE45CC"/>
    <w:rsid w:val="00EE470F"/>
    <w:rsid w:val="00EE4839"/>
    <w:rsid w:val="00EE48B5"/>
    <w:rsid w:val="00EE493E"/>
    <w:rsid w:val="00EE4C8D"/>
    <w:rsid w:val="00EE57F0"/>
    <w:rsid w:val="00EE5BFC"/>
    <w:rsid w:val="00EE5CB9"/>
    <w:rsid w:val="00EE5CD0"/>
    <w:rsid w:val="00EE61F6"/>
    <w:rsid w:val="00EE6636"/>
    <w:rsid w:val="00EE6E16"/>
    <w:rsid w:val="00EE70E9"/>
    <w:rsid w:val="00EE74C5"/>
    <w:rsid w:val="00EE775D"/>
    <w:rsid w:val="00EF0040"/>
    <w:rsid w:val="00EF042F"/>
    <w:rsid w:val="00EF0A69"/>
    <w:rsid w:val="00EF17A4"/>
    <w:rsid w:val="00EF1F6A"/>
    <w:rsid w:val="00EF2ED5"/>
    <w:rsid w:val="00EF3041"/>
    <w:rsid w:val="00EF3243"/>
    <w:rsid w:val="00EF331B"/>
    <w:rsid w:val="00EF3937"/>
    <w:rsid w:val="00EF3D29"/>
    <w:rsid w:val="00EF43D6"/>
    <w:rsid w:val="00EF4D44"/>
    <w:rsid w:val="00EF525E"/>
    <w:rsid w:val="00EF557A"/>
    <w:rsid w:val="00EF55FE"/>
    <w:rsid w:val="00EF5DD0"/>
    <w:rsid w:val="00EF5EC8"/>
    <w:rsid w:val="00EF61E4"/>
    <w:rsid w:val="00EF69E6"/>
    <w:rsid w:val="00EF7C57"/>
    <w:rsid w:val="00EF7DBB"/>
    <w:rsid w:val="00F00105"/>
    <w:rsid w:val="00F00967"/>
    <w:rsid w:val="00F00B08"/>
    <w:rsid w:val="00F01455"/>
    <w:rsid w:val="00F0148B"/>
    <w:rsid w:val="00F01AC6"/>
    <w:rsid w:val="00F01B26"/>
    <w:rsid w:val="00F025A5"/>
    <w:rsid w:val="00F02CE8"/>
    <w:rsid w:val="00F02D50"/>
    <w:rsid w:val="00F02E78"/>
    <w:rsid w:val="00F041A4"/>
    <w:rsid w:val="00F047FB"/>
    <w:rsid w:val="00F04824"/>
    <w:rsid w:val="00F04A46"/>
    <w:rsid w:val="00F04E34"/>
    <w:rsid w:val="00F0626D"/>
    <w:rsid w:val="00F064F0"/>
    <w:rsid w:val="00F06736"/>
    <w:rsid w:val="00F06FA8"/>
    <w:rsid w:val="00F07286"/>
    <w:rsid w:val="00F0796D"/>
    <w:rsid w:val="00F07DC9"/>
    <w:rsid w:val="00F104D4"/>
    <w:rsid w:val="00F108D3"/>
    <w:rsid w:val="00F10D3D"/>
    <w:rsid w:val="00F11470"/>
    <w:rsid w:val="00F11500"/>
    <w:rsid w:val="00F1175A"/>
    <w:rsid w:val="00F118EB"/>
    <w:rsid w:val="00F12DCF"/>
    <w:rsid w:val="00F1304F"/>
    <w:rsid w:val="00F13A1A"/>
    <w:rsid w:val="00F13F7F"/>
    <w:rsid w:val="00F144EE"/>
    <w:rsid w:val="00F14972"/>
    <w:rsid w:val="00F14AE7"/>
    <w:rsid w:val="00F151CD"/>
    <w:rsid w:val="00F15B60"/>
    <w:rsid w:val="00F15F51"/>
    <w:rsid w:val="00F15F5E"/>
    <w:rsid w:val="00F15F60"/>
    <w:rsid w:val="00F16D7B"/>
    <w:rsid w:val="00F16E54"/>
    <w:rsid w:val="00F1765F"/>
    <w:rsid w:val="00F176A9"/>
    <w:rsid w:val="00F1775B"/>
    <w:rsid w:val="00F17FA2"/>
    <w:rsid w:val="00F20156"/>
    <w:rsid w:val="00F20DA5"/>
    <w:rsid w:val="00F21343"/>
    <w:rsid w:val="00F21BA0"/>
    <w:rsid w:val="00F22051"/>
    <w:rsid w:val="00F226BE"/>
    <w:rsid w:val="00F229A9"/>
    <w:rsid w:val="00F23682"/>
    <w:rsid w:val="00F24285"/>
    <w:rsid w:val="00F243D7"/>
    <w:rsid w:val="00F252FB"/>
    <w:rsid w:val="00F25D1E"/>
    <w:rsid w:val="00F267CF"/>
    <w:rsid w:val="00F26EF7"/>
    <w:rsid w:val="00F27081"/>
    <w:rsid w:val="00F27228"/>
    <w:rsid w:val="00F27674"/>
    <w:rsid w:val="00F2775F"/>
    <w:rsid w:val="00F27C0E"/>
    <w:rsid w:val="00F27CE1"/>
    <w:rsid w:val="00F30A81"/>
    <w:rsid w:val="00F30EC2"/>
    <w:rsid w:val="00F3100B"/>
    <w:rsid w:val="00F3259E"/>
    <w:rsid w:val="00F3260B"/>
    <w:rsid w:val="00F32DC8"/>
    <w:rsid w:val="00F339C7"/>
    <w:rsid w:val="00F34263"/>
    <w:rsid w:val="00F342BC"/>
    <w:rsid w:val="00F34F65"/>
    <w:rsid w:val="00F3551C"/>
    <w:rsid w:val="00F36231"/>
    <w:rsid w:val="00F362A9"/>
    <w:rsid w:val="00F36C93"/>
    <w:rsid w:val="00F36E20"/>
    <w:rsid w:val="00F37AC3"/>
    <w:rsid w:val="00F37B25"/>
    <w:rsid w:val="00F4031F"/>
    <w:rsid w:val="00F40F50"/>
    <w:rsid w:val="00F412DE"/>
    <w:rsid w:val="00F41AE5"/>
    <w:rsid w:val="00F428DE"/>
    <w:rsid w:val="00F431AE"/>
    <w:rsid w:val="00F43886"/>
    <w:rsid w:val="00F43B4B"/>
    <w:rsid w:val="00F440E8"/>
    <w:rsid w:val="00F441CE"/>
    <w:rsid w:val="00F442B5"/>
    <w:rsid w:val="00F4491C"/>
    <w:rsid w:val="00F44F11"/>
    <w:rsid w:val="00F45FE4"/>
    <w:rsid w:val="00F46962"/>
    <w:rsid w:val="00F47A7F"/>
    <w:rsid w:val="00F47ABE"/>
    <w:rsid w:val="00F47ED2"/>
    <w:rsid w:val="00F501C3"/>
    <w:rsid w:val="00F508AA"/>
    <w:rsid w:val="00F51023"/>
    <w:rsid w:val="00F510D3"/>
    <w:rsid w:val="00F52A3D"/>
    <w:rsid w:val="00F532EB"/>
    <w:rsid w:val="00F5339B"/>
    <w:rsid w:val="00F5384B"/>
    <w:rsid w:val="00F539A5"/>
    <w:rsid w:val="00F539E3"/>
    <w:rsid w:val="00F53C59"/>
    <w:rsid w:val="00F53E56"/>
    <w:rsid w:val="00F54782"/>
    <w:rsid w:val="00F5490C"/>
    <w:rsid w:val="00F55641"/>
    <w:rsid w:val="00F5597F"/>
    <w:rsid w:val="00F559B9"/>
    <w:rsid w:val="00F562B0"/>
    <w:rsid w:val="00F5649A"/>
    <w:rsid w:val="00F5653D"/>
    <w:rsid w:val="00F567DC"/>
    <w:rsid w:val="00F57782"/>
    <w:rsid w:val="00F57BF9"/>
    <w:rsid w:val="00F57C9E"/>
    <w:rsid w:val="00F57DC1"/>
    <w:rsid w:val="00F60771"/>
    <w:rsid w:val="00F607E4"/>
    <w:rsid w:val="00F60AA0"/>
    <w:rsid w:val="00F615D1"/>
    <w:rsid w:val="00F621CC"/>
    <w:rsid w:val="00F62B2B"/>
    <w:rsid w:val="00F62CD9"/>
    <w:rsid w:val="00F62D07"/>
    <w:rsid w:val="00F64204"/>
    <w:rsid w:val="00F644C4"/>
    <w:rsid w:val="00F65742"/>
    <w:rsid w:val="00F65AA7"/>
    <w:rsid w:val="00F661B7"/>
    <w:rsid w:val="00F66492"/>
    <w:rsid w:val="00F665DC"/>
    <w:rsid w:val="00F66DBE"/>
    <w:rsid w:val="00F674DB"/>
    <w:rsid w:val="00F675C0"/>
    <w:rsid w:val="00F67677"/>
    <w:rsid w:val="00F677DA"/>
    <w:rsid w:val="00F678C2"/>
    <w:rsid w:val="00F67B18"/>
    <w:rsid w:val="00F67C09"/>
    <w:rsid w:val="00F70559"/>
    <w:rsid w:val="00F70799"/>
    <w:rsid w:val="00F707CF"/>
    <w:rsid w:val="00F70BAE"/>
    <w:rsid w:val="00F70D78"/>
    <w:rsid w:val="00F713EB"/>
    <w:rsid w:val="00F71F29"/>
    <w:rsid w:val="00F7250A"/>
    <w:rsid w:val="00F727DF"/>
    <w:rsid w:val="00F7296B"/>
    <w:rsid w:val="00F72DF2"/>
    <w:rsid w:val="00F734F6"/>
    <w:rsid w:val="00F736E4"/>
    <w:rsid w:val="00F758C6"/>
    <w:rsid w:val="00F76053"/>
    <w:rsid w:val="00F762AE"/>
    <w:rsid w:val="00F772E2"/>
    <w:rsid w:val="00F77304"/>
    <w:rsid w:val="00F806F7"/>
    <w:rsid w:val="00F807A2"/>
    <w:rsid w:val="00F8151E"/>
    <w:rsid w:val="00F826EE"/>
    <w:rsid w:val="00F829DE"/>
    <w:rsid w:val="00F82A2E"/>
    <w:rsid w:val="00F837C2"/>
    <w:rsid w:val="00F83B06"/>
    <w:rsid w:val="00F83E6E"/>
    <w:rsid w:val="00F856D2"/>
    <w:rsid w:val="00F85886"/>
    <w:rsid w:val="00F85B32"/>
    <w:rsid w:val="00F862F1"/>
    <w:rsid w:val="00F863F0"/>
    <w:rsid w:val="00F86513"/>
    <w:rsid w:val="00F86D9B"/>
    <w:rsid w:val="00F873ED"/>
    <w:rsid w:val="00F8744F"/>
    <w:rsid w:val="00F87DC5"/>
    <w:rsid w:val="00F87E65"/>
    <w:rsid w:val="00F90149"/>
    <w:rsid w:val="00F90C24"/>
    <w:rsid w:val="00F90EE4"/>
    <w:rsid w:val="00F916EA"/>
    <w:rsid w:val="00F91A21"/>
    <w:rsid w:val="00F91A9C"/>
    <w:rsid w:val="00F91B82"/>
    <w:rsid w:val="00F91E88"/>
    <w:rsid w:val="00F92564"/>
    <w:rsid w:val="00F9293F"/>
    <w:rsid w:val="00F929EC"/>
    <w:rsid w:val="00F92F49"/>
    <w:rsid w:val="00F93520"/>
    <w:rsid w:val="00F9358E"/>
    <w:rsid w:val="00F93AE0"/>
    <w:rsid w:val="00F93CB2"/>
    <w:rsid w:val="00F9439E"/>
    <w:rsid w:val="00F943F3"/>
    <w:rsid w:val="00F95330"/>
    <w:rsid w:val="00F95C8E"/>
    <w:rsid w:val="00F95C97"/>
    <w:rsid w:val="00F96121"/>
    <w:rsid w:val="00F97237"/>
    <w:rsid w:val="00F97AFC"/>
    <w:rsid w:val="00F97C88"/>
    <w:rsid w:val="00FA0085"/>
    <w:rsid w:val="00FA0321"/>
    <w:rsid w:val="00FA1861"/>
    <w:rsid w:val="00FA2079"/>
    <w:rsid w:val="00FA2205"/>
    <w:rsid w:val="00FA236C"/>
    <w:rsid w:val="00FA30EE"/>
    <w:rsid w:val="00FA353A"/>
    <w:rsid w:val="00FA36F1"/>
    <w:rsid w:val="00FA38F2"/>
    <w:rsid w:val="00FA3A20"/>
    <w:rsid w:val="00FA3F82"/>
    <w:rsid w:val="00FA4322"/>
    <w:rsid w:val="00FA4604"/>
    <w:rsid w:val="00FA58B3"/>
    <w:rsid w:val="00FA66ED"/>
    <w:rsid w:val="00FA6B0D"/>
    <w:rsid w:val="00FA742C"/>
    <w:rsid w:val="00FA7B30"/>
    <w:rsid w:val="00FA7C05"/>
    <w:rsid w:val="00FB020F"/>
    <w:rsid w:val="00FB02D5"/>
    <w:rsid w:val="00FB03F6"/>
    <w:rsid w:val="00FB0518"/>
    <w:rsid w:val="00FB0E4E"/>
    <w:rsid w:val="00FB122E"/>
    <w:rsid w:val="00FB1309"/>
    <w:rsid w:val="00FB2082"/>
    <w:rsid w:val="00FB2121"/>
    <w:rsid w:val="00FB2129"/>
    <w:rsid w:val="00FB220E"/>
    <w:rsid w:val="00FB242B"/>
    <w:rsid w:val="00FB2958"/>
    <w:rsid w:val="00FB2A64"/>
    <w:rsid w:val="00FB3520"/>
    <w:rsid w:val="00FB384F"/>
    <w:rsid w:val="00FB3AC4"/>
    <w:rsid w:val="00FB4185"/>
    <w:rsid w:val="00FB4410"/>
    <w:rsid w:val="00FB44A1"/>
    <w:rsid w:val="00FB45CC"/>
    <w:rsid w:val="00FB472C"/>
    <w:rsid w:val="00FB7942"/>
    <w:rsid w:val="00FC1065"/>
    <w:rsid w:val="00FC16EE"/>
    <w:rsid w:val="00FC2208"/>
    <w:rsid w:val="00FC2498"/>
    <w:rsid w:val="00FC283B"/>
    <w:rsid w:val="00FC2DBE"/>
    <w:rsid w:val="00FC344C"/>
    <w:rsid w:val="00FC46F1"/>
    <w:rsid w:val="00FC50F6"/>
    <w:rsid w:val="00FC6068"/>
    <w:rsid w:val="00FC613D"/>
    <w:rsid w:val="00FC6606"/>
    <w:rsid w:val="00FC6DE0"/>
    <w:rsid w:val="00FC6F3D"/>
    <w:rsid w:val="00FC7415"/>
    <w:rsid w:val="00FC7FFD"/>
    <w:rsid w:val="00FD0B0E"/>
    <w:rsid w:val="00FD1095"/>
    <w:rsid w:val="00FD1E60"/>
    <w:rsid w:val="00FD217F"/>
    <w:rsid w:val="00FD3318"/>
    <w:rsid w:val="00FD3D72"/>
    <w:rsid w:val="00FD45A6"/>
    <w:rsid w:val="00FD4EF2"/>
    <w:rsid w:val="00FD4EF3"/>
    <w:rsid w:val="00FD5F38"/>
    <w:rsid w:val="00FD609D"/>
    <w:rsid w:val="00FD6B93"/>
    <w:rsid w:val="00FD6D9B"/>
    <w:rsid w:val="00FD735A"/>
    <w:rsid w:val="00FD788A"/>
    <w:rsid w:val="00FE083E"/>
    <w:rsid w:val="00FE08F2"/>
    <w:rsid w:val="00FE0ABD"/>
    <w:rsid w:val="00FE0CCD"/>
    <w:rsid w:val="00FE1A5C"/>
    <w:rsid w:val="00FE3140"/>
    <w:rsid w:val="00FE3D3D"/>
    <w:rsid w:val="00FE44CD"/>
    <w:rsid w:val="00FE550B"/>
    <w:rsid w:val="00FE56F1"/>
    <w:rsid w:val="00FE5B3E"/>
    <w:rsid w:val="00FE5C25"/>
    <w:rsid w:val="00FE5DAA"/>
    <w:rsid w:val="00FE72E9"/>
    <w:rsid w:val="00FE7315"/>
    <w:rsid w:val="00FE79D0"/>
    <w:rsid w:val="00FF0AD5"/>
    <w:rsid w:val="00FF12FA"/>
    <w:rsid w:val="00FF17E9"/>
    <w:rsid w:val="00FF1A2A"/>
    <w:rsid w:val="00FF1DE5"/>
    <w:rsid w:val="00FF1EAA"/>
    <w:rsid w:val="00FF1FED"/>
    <w:rsid w:val="00FF2663"/>
    <w:rsid w:val="00FF2E6D"/>
    <w:rsid w:val="00FF2FE1"/>
    <w:rsid w:val="00FF3571"/>
    <w:rsid w:val="00FF3F95"/>
    <w:rsid w:val="00FF422E"/>
    <w:rsid w:val="00FF42CE"/>
    <w:rsid w:val="00FF46A8"/>
    <w:rsid w:val="00FF50D9"/>
    <w:rsid w:val="00FF521F"/>
    <w:rsid w:val="00FF5405"/>
    <w:rsid w:val="00FF6A4C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03868,#903,#ddeee9,#a2af95"/>
    </o:shapedefaults>
    <o:shapelayout v:ext="edit">
      <o:idmap v:ext="edit" data="1"/>
    </o:shapelayout>
  </w:shapeDefaults>
  <w:decimalSymbol w:val="."/>
  <w:listSeparator w:val=","/>
  <w14:docId w14:val="50B0F606"/>
  <w15:docId w15:val="{4FB9FF5F-304A-4C4A-BE37-4A1E5BB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redit Suisse Type Light" w:eastAsia="Times New Roman" w:hAnsi="Credit Suisse Type Light" w:cs="Times New Roman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 w:qFormat="1"/>
    <w:lsdException w:name="index heading" w:locked="1" w:semiHidden="1" w:unhideWhenUsed="1"/>
    <w:lsdException w:name="caption" w:semiHidden="1" w:uiPriority="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0D9D"/>
    <w:rPr>
      <w:lang w:val="en-GB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F00105"/>
    <w:pPr>
      <w:spacing w:before="360" w:after="120"/>
      <w:outlineLvl w:val="0"/>
    </w:pPr>
    <w:rPr>
      <w:rFonts w:asciiTheme="majorHAnsi" w:hAnsiTheme="majorHAnsi"/>
      <w:b/>
      <w:smallCaps/>
      <w:sz w:val="32"/>
    </w:rPr>
  </w:style>
  <w:style w:type="paragraph" w:styleId="Heading2">
    <w:name w:val="heading 2"/>
    <w:basedOn w:val="Normal"/>
    <w:next w:val="Heading3"/>
    <w:link w:val="Heading2Char1"/>
    <w:uiPriority w:val="1"/>
    <w:qFormat/>
    <w:rsid w:val="0041416E"/>
    <w:pPr>
      <w:numPr>
        <w:numId w:val="5"/>
      </w:numPr>
      <w:spacing w:before="360" w:after="120"/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Normal"/>
    <w:next w:val="Heading4"/>
    <w:link w:val="Heading3Char"/>
    <w:uiPriority w:val="1"/>
    <w:qFormat/>
    <w:rsid w:val="006767A6"/>
    <w:pPr>
      <w:numPr>
        <w:ilvl w:val="1"/>
        <w:numId w:val="5"/>
      </w:numPr>
      <w:spacing w:before="240" w:after="120"/>
      <w:ind w:left="0"/>
      <w:outlineLvl w:val="2"/>
    </w:pPr>
    <w:rPr>
      <w:rFonts w:asciiTheme="majorHAnsi" w:hAnsiTheme="majorHAnsi"/>
      <w:b/>
      <w:sz w:val="24"/>
    </w:rPr>
  </w:style>
  <w:style w:type="paragraph" w:styleId="Heading4">
    <w:name w:val="heading 4"/>
    <w:basedOn w:val="Normal"/>
    <w:next w:val="Heading5"/>
    <w:link w:val="Heading4Char"/>
    <w:uiPriority w:val="1"/>
    <w:qFormat/>
    <w:rsid w:val="009D11E0"/>
    <w:pPr>
      <w:numPr>
        <w:ilvl w:val="2"/>
        <w:numId w:val="5"/>
      </w:numPr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1"/>
    <w:qFormat/>
    <w:rsid w:val="00BA38E9"/>
    <w:pPr>
      <w:numPr>
        <w:ilvl w:val="3"/>
        <w:numId w:val="5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Heading7"/>
    <w:link w:val="Heading6Char"/>
    <w:uiPriority w:val="1"/>
    <w:qFormat/>
    <w:rsid w:val="00C035D3"/>
    <w:pPr>
      <w:numPr>
        <w:numId w:val="4"/>
      </w:numPr>
      <w:spacing w:after="120"/>
      <w:outlineLvl w:val="5"/>
    </w:pPr>
    <w:rPr>
      <w:rFonts w:asciiTheme="majorHAnsi" w:hAnsiTheme="majorHAnsi"/>
      <w:b/>
      <w:sz w:val="32"/>
      <w:lang w:eastAsia="en-GB"/>
    </w:rPr>
  </w:style>
  <w:style w:type="paragraph" w:styleId="Heading7">
    <w:name w:val="heading 7"/>
    <w:basedOn w:val="Normal"/>
    <w:next w:val="Heading8"/>
    <w:link w:val="Heading7Char"/>
    <w:uiPriority w:val="1"/>
    <w:qFormat/>
    <w:rsid w:val="00C035D3"/>
    <w:pPr>
      <w:numPr>
        <w:ilvl w:val="1"/>
        <w:numId w:val="4"/>
      </w:numPr>
      <w:spacing w:before="240" w:after="120"/>
      <w:outlineLvl w:val="6"/>
    </w:pPr>
    <w:rPr>
      <w:rFonts w:asciiTheme="majorHAnsi" w:hAnsiTheme="majorHAnsi"/>
      <w:b/>
      <w:sz w:val="24"/>
    </w:rPr>
  </w:style>
  <w:style w:type="paragraph" w:styleId="Heading8">
    <w:name w:val="heading 8"/>
    <w:basedOn w:val="Normal"/>
    <w:next w:val="Heading9"/>
    <w:link w:val="Heading8Char"/>
    <w:uiPriority w:val="1"/>
    <w:qFormat/>
    <w:rsid w:val="00C035D3"/>
    <w:pPr>
      <w:numPr>
        <w:ilvl w:val="2"/>
        <w:numId w:val="4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1"/>
    <w:qFormat/>
    <w:rsid w:val="00C035D3"/>
    <w:pPr>
      <w:numPr>
        <w:ilvl w:val="3"/>
        <w:numId w:val="4"/>
      </w:numPr>
      <w:spacing w:before="12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F00105"/>
    <w:rPr>
      <w:rFonts w:asciiTheme="majorHAnsi" w:hAnsiTheme="majorHAnsi"/>
      <w:b/>
      <w:smallCaps/>
      <w:sz w:val="32"/>
      <w:lang w:val="en-GB"/>
    </w:rPr>
  </w:style>
  <w:style w:type="character" w:customStyle="1" w:styleId="Heading2Char">
    <w:name w:val="Heading 2 Char"/>
    <w:basedOn w:val="DefaultParagraphFont"/>
    <w:uiPriority w:val="9"/>
    <w:semiHidden/>
    <w:locked/>
    <w:rsid w:val="006A7AA0"/>
    <w:rPr>
      <w:rFonts w:asciiTheme="majorHAnsi" w:hAnsiTheme="majorHAnsi"/>
      <w:lang w:val="en-GB"/>
    </w:rPr>
  </w:style>
  <w:style w:type="character" w:customStyle="1" w:styleId="Heading2Char1">
    <w:name w:val="Heading 2 Char1"/>
    <w:basedOn w:val="DefaultParagraphFont"/>
    <w:link w:val="Heading2"/>
    <w:uiPriority w:val="1"/>
    <w:locked/>
    <w:rsid w:val="0041416E"/>
    <w:rPr>
      <w:rFonts w:asciiTheme="majorHAnsi" w:hAnsiTheme="majorHAnsi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67A6"/>
    <w:rPr>
      <w:rFonts w:asciiTheme="majorHAnsi" w:hAnsiTheme="majorHAnsi"/>
      <w:b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9D11E0"/>
    <w:rPr>
      <w:b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locked/>
    <w:rsid w:val="00BA38E9"/>
    <w:rPr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locked/>
    <w:rsid w:val="00C035D3"/>
    <w:rPr>
      <w:rFonts w:asciiTheme="majorHAnsi" w:hAnsiTheme="majorHAnsi"/>
      <w:b/>
      <w:sz w:val="32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1"/>
    <w:locked/>
    <w:rsid w:val="00C035D3"/>
    <w:rPr>
      <w:rFonts w:asciiTheme="majorHAnsi" w:hAnsiTheme="majorHAnsi"/>
      <w:b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locked/>
    <w:rsid w:val="00C035D3"/>
    <w:rPr>
      <w:b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locked/>
    <w:rsid w:val="00C035D3"/>
    <w:rPr>
      <w:b/>
      <w:lang w:val="en-GB"/>
    </w:rPr>
  </w:style>
  <w:style w:type="paragraph" w:styleId="BalloonText">
    <w:name w:val="Balloon Text"/>
    <w:basedOn w:val="Normal"/>
    <w:link w:val="BalloonTextChar"/>
    <w:semiHidden/>
    <w:rsid w:val="00CF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8602BD"/>
    <w:rPr>
      <w:rFonts w:ascii="Times New Roman" w:hAnsi="Times New Roman" w:cs="Times New Roman"/>
      <w:sz w:val="2"/>
      <w:lang w:val="x-none" w:eastAsia="en-US"/>
    </w:rPr>
  </w:style>
  <w:style w:type="paragraph" w:styleId="NormalIndent">
    <w:name w:val="Normal Indent"/>
    <w:basedOn w:val="Normal"/>
    <w:next w:val="Normal"/>
    <w:rsid w:val="00D47CC7"/>
    <w:pPr>
      <w:ind w:left="720"/>
    </w:pPr>
  </w:style>
  <w:style w:type="character" w:styleId="CommentReference">
    <w:name w:val="annotation reference"/>
    <w:basedOn w:val="DefaultParagraphFont"/>
    <w:semiHidden/>
    <w:rsid w:val="00D47CC7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D47CC7"/>
  </w:style>
  <w:style w:type="character" w:customStyle="1" w:styleId="CommentTextChar">
    <w:name w:val="Comment Text Char"/>
    <w:basedOn w:val="DefaultParagraphFont"/>
    <w:link w:val="CommentText"/>
    <w:semiHidden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TOC8">
    <w:name w:val="toc 8"/>
    <w:basedOn w:val="Normal"/>
    <w:next w:val="Normal"/>
    <w:semiHidden/>
    <w:rsid w:val="00D47CC7"/>
    <w:pPr>
      <w:tabs>
        <w:tab w:val="right" w:pos="9216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D47CC7"/>
    <w:pPr>
      <w:tabs>
        <w:tab w:val="right" w:pos="9216"/>
      </w:tabs>
      <w:ind w:left="10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D47CC7"/>
    <w:pPr>
      <w:tabs>
        <w:tab w:val="right" w:pos="9216"/>
      </w:tabs>
      <w:ind w:left="800"/>
    </w:pPr>
    <w:rPr>
      <w:rFonts w:ascii="Times New Roman" w:hAnsi="Times New Roman"/>
    </w:rPr>
  </w:style>
  <w:style w:type="paragraph" w:styleId="TOC5">
    <w:name w:val="toc 5"/>
    <w:basedOn w:val="Normal"/>
    <w:next w:val="Normal"/>
    <w:link w:val="TOC5Char"/>
    <w:uiPriority w:val="39"/>
    <w:rsid w:val="00030B08"/>
    <w:pPr>
      <w:tabs>
        <w:tab w:val="right" w:leader="dot" w:pos="9639"/>
      </w:tabs>
      <w:ind w:left="822"/>
    </w:pPr>
  </w:style>
  <w:style w:type="paragraph" w:styleId="TOC4">
    <w:name w:val="toc 4"/>
    <w:basedOn w:val="Normal"/>
    <w:next w:val="Normal"/>
    <w:link w:val="TOC4Char"/>
    <w:uiPriority w:val="39"/>
    <w:rsid w:val="00030B08"/>
    <w:pPr>
      <w:tabs>
        <w:tab w:val="right" w:leader="dot" w:pos="9639"/>
      </w:tabs>
      <w:ind w:left="624"/>
    </w:pPr>
    <w:rPr>
      <w:rFonts w:asciiTheme="majorHAnsi" w:hAnsiTheme="majorHAnsi"/>
    </w:rPr>
  </w:style>
  <w:style w:type="paragraph" w:styleId="TOC3">
    <w:name w:val="toc 3"/>
    <w:basedOn w:val="Normal"/>
    <w:next w:val="Normal"/>
    <w:link w:val="TOC3Char"/>
    <w:uiPriority w:val="39"/>
    <w:rsid w:val="00030B08"/>
    <w:pPr>
      <w:tabs>
        <w:tab w:val="right" w:leader="dot" w:pos="9639"/>
      </w:tabs>
      <w:ind w:left="454"/>
    </w:pPr>
    <w:rPr>
      <w:rFonts w:asciiTheme="majorHAnsi" w:hAnsiTheme="majorHAnsi"/>
      <w:noProof/>
    </w:rPr>
  </w:style>
  <w:style w:type="paragraph" w:styleId="TOC2">
    <w:name w:val="toc 2"/>
    <w:basedOn w:val="Normal"/>
    <w:next w:val="Normal"/>
    <w:link w:val="TOC2Char"/>
    <w:uiPriority w:val="39"/>
    <w:rsid w:val="004C03AD"/>
    <w:pPr>
      <w:tabs>
        <w:tab w:val="right" w:leader="dot" w:pos="9639"/>
      </w:tabs>
      <w:spacing w:before="120" w:after="120"/>
      <w:ind w:left="142"/>
    </w:pPr>
    <w:rPr>
      <w:rFonts w:asciiTheme="majorHAnsi" w:hAnsiTheme="majorHAnsi"/>
      <w:b/>
      <w:smallCaps/>
      <w:noProof/>
    </w:rPr>
  </w:style>
  <w:style w:type="paragraph" w:styleId="TOC1">
    <w:name w:val="toc 1"/>
    <w:basedOn w:val="Normal"/>
    <w:next w:val="TOC2"/>
    <w:link w:val="TOC1Char"/>
    <w:uiPriority w:val="39"/>
    <w:rsid w:val="005D581F"/>
    <w:pPr>
      <w:tabs>
        <w:tab w:val="right" w:leader="dot" w:pos="9639"/>
      </w:tabs>
      <w:spacing w:before="300"/>
    </w:pPr>
    <w:rPr>
      <w:rFonts w:asciiTheme="majorHAnsi" w:hAnsiTheme="majorHAnsi"/>
      <w:b/>
      <w:caps/>
      <w:noProof/>
    </w:rPr>
  </w:style>
  <w:style w:type="paragraph" w:styleId="Index7">
    <w:name w:val="index 7"/>
    <w:basedOn w:val="Normal"/>
    <w:next w:val="Normal"/>
    <w:semiHidden/>
    <w:rsid w:val="00D47CC7"/>
    <w:pPr>
      <w:ind w:left="2160"/>
    </w:pPr>
  </w:style>
  <w:style w:type="paragraph" w:styleId="Index6">
    <w:name w:val="index 6"/>
    <w:basedOn w:val="Normal"/>
    <w:next w:val="Normal"/>
    <w:semiHidden/>
    <w:rsid w:val="00D47CC7"/>
    <w:pPr>
      <w:ind w:left="1800"/>
    </w:pPr>
  </w:style>
  <w:style w:type="paragraph" w:styleId="Index5">
    <w:name w:val="index 5"/>
    <w:basedOn w:val="Normal"/>
    <w:next w:val="Normal"/>
    <w:semiHidden/>
    <w:rsid w:val="00D47CC7"/>
    <w:pPr>
      <w:ind w:left="1440"/>
    </w:pPr>
  </w:style>
  <w:style w:type="paragraph" w:styleId="Index4">
    <w:name w:val="index 4"/>
    <w:basedOn w:val="Normal"/>
    <w:next w:val="Normal"/>
    <w:semiHidden/>
    <w:rsid w:val="00D47CC7"/>
    <w:pPr>
      <w:ind w:left="1080"/>
    </w:pPr>
  </w:style>
  <w:style w:type="paragraph" w:styleId="Index3">
    <w:name w:val="index 3"/>
    <w:basedOn w:val="Normal"/>
    <w:next w:val="Normal"/>
    <w:semiHidden/>
    <w:rsid w:val="00D47CC7"/>
    <w:pPr>
      <w:ind w:left="720"/>
    </w:pPr>
  </w:style>
  <w:style w:type="paragraph" w:styleId="Index2">
    <w:name w:val="index 2"/>
    <w:basedOn w:val="Normal"/>
    <w:next w:val="Normal"/>
    <w:semiHidden/>
    <w:rsid w:val="00D47CC7"/>
    <w:pPr>
      <w:ind w:left="360"/>
    </w:pPr>
  </w:style>
  <w:style w:type="paragraph" w:styleId="Index1">
    <w:name w:val="index 1"/>
    <w:basedOn w:val="Normal"/>
    <w:next w:val="Normal"/>
    <w:semiHidden/>
    <w:rsid w:val="00D47CC7"/>
  </w:style>
  <w:style w:type="character" w:styleId="LineNumber">
    <w:name w:val="line number"/>
    <w:basedOn w:val="DefaultParagraphFont"/>
    <w:rsid w:val="00D47CC7"/>
    <w:rPr>
      <w:rFonts w:cs="Times New Roman"/>
    </w:rPr>
  </w:style>
  <w:style w:type="paragraph" w:styleId="IndexHeading">
    <w:name w:val="index heading"/>
    <w:basedOn w:val="Normal"/>
    <w:next w:val="Index1"/>
    <w:semiHidden/>
    <w:rsid w:val="00D47CC7"/>
  </w:style>
  <w:style w:type="paragraph" w:styleId="Footer">
    <w:name w:val="footer"/>
    <w:basedOn w:val="Normal"/>
    <w:link w:val="FooterChar"/>
    <w:uiPriority w:val="99"/>
    <w:qFormat/>
    <w:rsid w:val="00D47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825"/>
    <w:rPr>
      <w:rFonts w:ascii="Akzidenz Grotesk Light" w:hAnsi="Akzidenz Grotesk Light" w:cs="Times New Roman"/>
      <w:lang w:val="x-none" w:eastAsia="en-US"/>
    </w:rPr>
  </w:style>
  <w:style w:type="paragraph" w:styleId="Header">
    <w:name w:val="header"/>
    <w:basedOn w:val="Normal"/>
    <w:link w:val="HeaderChar"/>
    <w:rsid w:val="00D47CC7"/>
    <w:pPr>
      <w:tabs>
        <w:tab w:val="center" w:pos="4320"/>
        <w:tab w:val="right" w:pos="8640"/>
      </w:tabs>
    </w:pPr>
    <w:rPr>
      <w:b/>
      <w:sz w:val="28"/>
    </w:rPr>
  </w:style>
  <w:style w:type="character" w:customStyle="1" w:styleId="HeaderChar">
    <w:name w:val="Header Char"/>
    <w:basedOn w:val="DefaultParagraphFont"/>
    <w:link w:val="Header"/>
    <w:locked/>
    <w:rsid w:val="004F3B5B"/>
    <w:rPr>
      <w:rFonts w:ascii="Akzidenz Grotesk Light" w:hAnsi="Akzidenz Grotesk Light" w:cs="Times New Roman"/>
      <w:b/>
      <w:sz w:val="28"/>
      <w:lang w:val="x-none" w:eastAsia="en-US"/>
    </w:rPr>
  </w:style>
  <w:style w:type="character" w:styleId="FootnoteReference">
    <w:name w:val="footnote reference"/>
    <w:basedOn w:val="DefaultParagraphFont"/>
    <w:semiHidden/>
    <w:rsid w:val="00D47CC7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8E65AF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8E65AF"/>
    <w:rPr>
      <w:sz w:val="18"/>
      <w:lang w:val="en-GB"/>
    </w:rPr>
  </w:style>
  <w:style w:type="paragraph" w:styleId="Caption">
    <w:name w:val="caption"/>
    <w:basedOn w:val="Normal"/>
    <w:next w:val="Normal"/>
    <w:link w:val="CaptionChar"/>
    <w:uiPriority w:val="5"/>
    <w:qFormat/>
    <w:rsid w:val="00566BF7"/>
    <w:pPr>
      <w:spacing w:before="120" w:after="240"/>
      <w:jc w:val="center"/>
    </w:pPr>
  </w:style>
  <w:style w:type="paragraph" w:customStyle="1" w:styleId="Normal1">
    <w:name w:val="Normal1"/>
    <w:basedOn w:val="Normal"/>
    <w:rsid w:val="00D47CC7"/>
    <w:pPr>
      <w:spacing w:before="240" w:after="120" w:line="240" w:lineRule="atLeast"/>
    </w:pPr>
    <w:rPr>
      <w:rFonts w:ascii="Times New Roman" w:hAnsi="Times New Roman"/>
      <w:b/>
      <w:i/>
      <w:sz w:val="24"/>
    </w:rPr>
  </w:style>
  <w:style w:type="paragraph" w:styleId="TOC9">
    <w:name w:val="toc 9"/>
    <w:basedOn w:val="Normal"/>
    <w:next w:val="Normal"/>
    <w:semiHidden/>
    <w:rsid w:val="00D47CC7"/>
    <w:pPr>
      <w:tabs>
        <w:tab w:val="right" w:pos="9216"/>
      </w:tabs>
      <w:ind w:left="1400"/>
    </w:pPr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rsid w:val="00D47CC7"/>
    <w:pPr>
      <w:spacing w:before="120"/>
    </w:pPr>
    <w:rPr>
      <w:rFonts w:ascii="Arial" w:hAnsi="Arial"/>
      <w:b/>
      <w:sz w:val="24"/>
    </w:rPr>
  </w:style>
  <w:style w:type="paragraph" w:customStyle="1" w:styleId="Normalident">
    <w:name w:val="Normal ident"/>
    <w:basedOn w:val="Normal"/>
    <w:rsid w:val="00D47CC7"/>
    <w:pPr>
      <w:ind w:left="720" w:hanging="720"/>
    </w:pPr>
  </w:style>
  <w:style w:type="paragraph" w:styleId="Title">
    <w:name w:val="Title"/>
    <w:basedOn w:val="Normal"/>
    <w:link w:val="TitleChar"/>
    <w:rsid w:val="006B636A"/>
    <w:pPr>
      <w:spacing w:before="240" w:after="60"/>
      <w:jc w:val="center"/>
    </w:pPr>
    <w:rPr>
      <w:rFonts w:ascii="Cambria" w:eastAsia="PMingLiU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locked/>
    <w:rsid w:val="006B636A"/>
    <w:rPr>
      <w:rFonts w:ascii="Cambria" w:eastAsia="PMingLiU" w:hAnsi="Cambria"/>
      <w:b/>
      <w:bCs/>
      <w:kern w:val="28"/>
      <w:sz w:val="32"/>
      <w:szCs w:val="32"/>
      <w:lang w:val="x-none" w:eastAsia="en-US"/>
    </w:rPr>
  </w:style>
  <w:style w:type="paragraph" w:customStyle="1" w:styleId="Normal2">
    <w:name w:val="Normal2"/>
    <w:basedOn w:val="Normal"/>
    <w:rsid w:val="00D47CC7"/>
    <w:pPr>
      <w:tabs>
        <w:tab w:val="left" w:pos="-270"/>
        <w:tab w:val="left" w:pos="1170"/>
        <w:tab w:val="left" w:pos="1800"/>
        <w:tab w:val="left" w:pos="2160"/>
        <w:tab w:val="left" w:pos="2340"/>
      </w:tabs>
      <w:ind w:right="663"/>
    </w:pPr>
    <w:rPr>
      <w:rFonts w:ascii="Courier" w:hAnsi="Courier"/>
    </w:rPr>
  </w:style>
  <w:style w:type="paragraph" w:styleId="BodyTextIndent">
    <w:name w:val="Body Text Indent"/>
    <w:basedOn w:val="Normal"/>
    <w:link w:val="BodyTextIndentChar"/>
    <w:rsid w:val="00D47C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customStyle="1" w:styleId="NrmlHngingIndnt">
    <w:name w:val="Nrml Hnging Indnt"/>
    <w:basedOn w:val="NormalIndent"/>
    <w:rsid w:val="00D47CC7"/>
    <w:pPr>
      <w:ind w:left="1440" w:hanging="720"/>
    </w:pPr>
  </w:style>
  <w:style w:type="paragraph" w:customStyle="1" w:styleId="stndstable">
    <w:name w:val="stnds table"/>
    <w:basedOn w:val="Normal"/>
    <w:rsid w:val="00D47CC7"/>
    <w:pPr>
      <w:keepNext/>
      <w:keepLines/>
    </w:pPr>
    <w:rPr>
      <w:b/>
    </w:rPr>
  </w:style>
  <w:style w:type="paragraph" w:customStyle="1" w:styleId="NrmlHnggIndnt2">
    <w:name w:val="Nrml Hngg Indnt 2"/>
    <w:basedOn w:val="NrmlHngingIndnt"/>
    <w:rsid w:val="00D47CC7"/>
    <w:pPr>
      <w:ind w:left="2160"/>
    </w:pPr>
  </w:style>
  <w:style w:type="paragraph" w:customStyle="1" w:styleId="NormalIndent2">
    <w:name w:val="Normal Indent 2"/>
    <w:basedOn w:val="NormalIndent"/>
    <w:rsid w:val="00D47CC7"/>
    <w:pPr>
      <w:ind w:left="1440" w:hanging="720"/>
    </w:pPr>
  </w:style>
  <w:style w:type="paragraph" w:customStyle="1" w:styleId="lg5">
    <w:name w:val="lg5"/>
    <w:basedOn w:val="NormalIndent"/>
    <w:rsid w:val="00D47CC7"/>
    <w:pPr>
      <w:spacing w:line="240" w:lineRule="atLeast"/>
    </w:pPr>
    <w:rPr>
      <w:rFonts w:ascii="Roman" w:hAnsi="Roman"/>
      <w:spacing w:val="10"/>
      <w:sz w:val="10"/>
    </w:rPr>
  </w:style>
  <w:style w:type="paragraph" w:customStyle="1" w:styleId="L1">
    <w:name w:val="L1"/>
    <w:basedOn w:val="Normal"/>
    <w:rsid w:val="00D47CC7"/>
    <w:pPr>
      <w:spacing w:line="240" w:lineRule="atLeast"/>
      <w:ind w:left="1440" w:hanging="720"/>
    </w:pPr>
    <w:rPr>
      <w:rFonts w:ascii="Palatino" w:hAnsi="Palatino"/>
    </w:rPr>
  </w:style>
  <w:style w:type="paragraph" w:customStyle="1" w:styleId="para">
    <w:name w:val="para"/>
    <w:basedOn w:val="FootnoteText"/>
    <w:rsid w:val="00D47CC7"/>
    <w:pPr>
      <w:tabs>
        <w:tab w:val="left" w:pos="1702"/>
        <w:tab w:val="left" w:pos="2552"/>
        <w:tab w:val="left" w:pos="3402"/>
        <w:tab w:val="left" w:pos="4253"/>
        <w:tab w:val="left" w:pos="5104"/>
        <w:tab w:val="left" w:pos="5954"/>
        <w:tab w:val="left" w:pos="6804"/>
        <w:tab w:val="left" w:pos="7655"/>
        <w:tab w:val="left" w:pos="8505"/>
      </w:tabs>
      <w:ind w:left="851"/>
    </w:pPr>
    <w:rPr>
      <w:rFonts w:ascii="NewCenturySchlbk" w:hAnsi="NewCenturySchlbk"/>
    </w:rPr>
  </w:style>
  <w:style w:type="paragraph" w:customStyle="1" w:styleId="subpara">
    <w:name w:val="subpara"/>
    <w:basedOn w:val="para"/>
    <w:rsid w:val="00D47CC7"/>
    <w:pPr>
      <w:ind w:left="1702"/>
    </w:pPr>
  </w:style>
  <w:style w:type="paragraph" w:customStyle="1" w:styleId="bullet">
    <w:name w:val="bullet"/>
    <w:basedOn w:val="para"/>
    <w:rsid w:val="00D47CC7"/>
    <w:pPr>
      <w:ind w:left="1701" w:hanging="851"/>
    </w:pPr>
  </w:style>
  <w:style w:type="paragraph" w:customStyle="1" w:styleId="subbullet">
    <w:name w:val="sub bullet"/>
    <w:basedOn w:val="FootnoteText"/>
    <w:rsid w:val="00D47CC7"/>
    <w:pPr>
      <w:tabs>
        <w:tab w:val="left" w:pos="3402"/>
        <w:tab w:val="left" w:pos="4253"/>
        <w:tab w:val="left" w:pos="5104"/>
        <w:tab w:val="left" w:pos="5954"/>
        <w:tab w:val="left" w:pos="6804"/>
        <w:tab w:val="left" w:pos="7655"/>
        <w:tab w:val="left" w:pos="8505"/>
      </w:tabs>
      <w:ind w:left="1440" w:hanging="752"/>
    </w:pPr>
  </w:style>
  <w:style w:type="paragraph" w:customStyle="1" w:styleId="subsubbullet">
    <w:name w:val="subsubbullet"/>
    <w:basedOn w:val="subbullet"/>
    <w:rsid w:val="00D47CC7"/>
    <w:pPr>
      <w:ind w:left="3402"/>
    </w:pPr>
  </w:style>
  <w:style w:type="paragraph" w:customStyle="1" w:styleId="Header2">
    <w:name w:val="Header 2"/>
    <w:basedOn w:val="NormalIndent"/>
    <w:rsid w:val="00D47CC7"/>
    <w:rPr>
      <w:rFonts w:ascii="NewCenturySchlbk" w:hAnsi="NewCenturySchlbk"/>
    </w:rPr>
  </w:style>
  <w:style w:type="paragraph" w:customStyle="1" w:styleId="Document">
    <w:name w:val="Document"/>
    <w:basedOn w:val="Normal"/>
    <w:rsid w:val="00D47CC7"/>
    <w:pPr>
      <w:jc w:val="center"/>
    </w:pPr>
    <w:rPr>
      <w:rFonts w:ascii="CG Times" w:hAnsi="CG Times"/>
      <w:sz w:val="24"/>
    </w:rPr>
  </w:style>
  <w:style w:type="paragraph" w:customStyle="1" w:styleId="RightPar">
    <w:name w:val="Right Par"/>
    <w:basedOn w:val="Normal"/>
    <w:rsid w:val="00D47CC7"/>
    <w:pPr>
      <w:ind w:firstLine="720"/>
    </w:pPr>
    <w:rPr>
      <w:rFonts w:ascii="CG Times" w:hAnsi="CG Times"/>
      <w:sz w:val="24"/>
    </w:rPr>
  </w:style>
  <w:style w:type="paragraph" w:customStyle="1" w:styleId="Pleading">
    <w:name w:val="Pleading"/>
    <w:basedOn w:val="Normal"/>
    <w:rsid w:val="00D47CC7"/>
    <w:pPr>
      <w:tabs>
        <w:tab w:val="right" w:pos="17712"/>
      </w:tabs>
    </w:pPr>
    <w:rPr>
      <w:rFonts w:ascii="CG Times" w:hAnsi="CG Times"/>
      <w:sz w:val="24"/>
    </w:rPr>
  </w:style>
  <w:style w:type="paragraph" w:customStyle="1" w:styleId="DocInit">
    <w:name w:val="Doc Init"/>
    <w:basedOn w:val="Normal"/>
    <w:rsid w:val="00D47CC7"/>
    <w:rPr>
      <w:rFonts w:ascii="CG Times" w:hAnsi="CG Times"/>
      <w:sz w:val="24"/>
    </w:rPr>
  </w:style>
  <w:style w:type="paragraph" w:customStyle="1" w:styleId="header1">
    <w:name w:val="header1"/>
    <w:basedOn w:val="Normal"/>
    <w:rsid w:val="00D47CC7"/>
    <w:rPr>
      <w:b/>
      <w:sz w:val="24"/>
    </w:rPr>
  </w:style>
  <w:style w:type="paragraph" w:customStyle="1" w:styleId="header4">
    <w:name w:val="header4"/>
    <w:basedOn w:val="Normal"/>
    <w:rsid w:val="00D47CC7"/>
    <w:rPr>
      <w:rFonts w:ascii="CG Times" w:hAnsi="CG Times"/>
      <w:sz w:val="24"/>
    </w:rPr>
  </w:style>
  <w:style w:type="paragraph" w:customStyle="1" w:styleId="header3">
    <w:name w:val="header3"/>
    <w:basedOn w:val="Normal"/>
    <w:rsid w:val="00D47CC7"/>
    <w:rPr>
      <w:rFonts w:ascii="CG Times" w:hAnsi="CG Times"/>
      <w:sz w:val="24"/>
    </w:rPr>
  </w:style>
  <w:style w:type="paragraph" w:customStyle="1" w:styleId="header20">
    <w:name w:val="header2"/>
    <w:basedOn w:val="Normal"/>
    <w:next w:val="header3"/>
    <w:rsid w:val="00D47CC7"/>
    <w:rPr>
      <w:b/>
      <w:sz w:val="24"/>
    </w:rPr>
  </w:style>
  <w:style w:type="paragraph" w:customStyle="1" w:styleId="header5">
    <w:name w:val="header5"/>
    <w:basedOn w:val="Normal"/>
    <w:rsid w:val="00D47CC7"/>
    <w:rPr>
      <w:rFonts w:ascii="CG Times" w:hAnsi="CG Times"/>
      <w:sz w:val="24"/>
    </w:rPr>
  </w:style>
  <w:style w:type="paragraph" w:customStyle="1" w:styleId="equation">
    <w:name w:val="equation"/>
    <w:basedOn w:val="Normal"/>
    <w:rsid w:val="00D47CC7"/>
    <w:pPr>
      <w:keepNext/>
      <w:spacing w:before="120" w:after="120"/>
      <w:ind w:left="2160"/>
    </w:pPr>
    <w:rPr>
      <w:rFonts w:ascii="CG Times (W1)" w:hAnsi="CG Times (W1)"/>
    </w:rPr>
  </w:style>
  <w:style w:type="paragraph" w:customStyle="1" w:styleId="dashlist">
    <w:name w:val="dash list"/>
    <w:basedOn w:val="Normal"/>
    <w:rsid w:val="00D47CC7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 w:hanging="720"/>
    </w:pPr>
    <w:rPr>
      <w:rFonts w:ascii="CG Times (W1)" w:hAnsi="CG Times (W1)"/>
    </w:rPr>
  </w:style>
  <w:style w:type="paragraph" w:customStyle="1" w:styleId="Olaf">
    <w:name w:val="Olaf"/>
    <w:rsid w:val="00D47CC7"/>
    <w:pPr>
      <w:tabs>
        <w:tab w:val="left" w:pos="1701"/>
        <w:tab w:val="left" w:pos="1985"/>
        <w:tab w:val="left" w:pos="3402"/>
      </w:tabs>
      <w:ind w:left="3686" w:hanging="3686"/>
    </w:pPr>
    <w:rPr>
      <w:rFonts w:ascii="Akzidenz Grotesk Light" w:hAnsi="Akzidenz Grotesk Light"/>
      <w:lang w:val="en-GB" w:eastAsia="en-US"/>
    </w:rPr>
  </w:style>
  <w:style w:type="paragraph" w:customStyle="1" w:styleId="decl">
    <w:name w:val="decl"/>
    <w:basedOn w:val="Normal"/>
    <w:next w:val="Normal"/>
    <w:rsid w:val="00D47CC7"/>
    <w:pPr>
      <w:tabs>
        <w:tab w:val="bar" w:pos="567"/>
        <w:tab w:val="bar" w:pos="1701"/>
        <w:tab w:val="bar" w:pos="2835"/>
        <w:tab w:val="bar" w:pos="3969"/>
      </w:tabs>
    </w:pPr>
  </w:style>
  <w:style w:type="paragraph" w:styleId="ListBullet">
    <w:name w:val="List Bullet"/>
    <w:basedOn w:val="Normal"/>
    <w:rsid w:val="00D47CC7"/>
    <w:pPr>
      <w:ind w:left="283" w:hanging="283"/>
    </w:pPr>
  </w:style>
  <w:style w:type="paragraph" w:customStyle="1" w:styleId="Simple">
    <w:name w:val="Simple"/>
    <w:rsid w:val="00D47CC7"/>
    <w:pPr>
      <w:tabs>
        <w:tab w:val="left" w:pos="851"/>
      </w:tabs>
      <w:ind w:left="1843" w:hanging="1843"/>
    </w:pPr>
    <w:rPr>
      <w:rFonts w:ascii="Akzidenz Grotesk Light" w:hAnsi="Akzidenz Grotesk Light"/>
      <w:noProof/>
      <w:lang w:val="en-GB" w:eastAsia="en-US"/>
    </w:rPr>
  </w:style>
  <w:style w:type="paragraph" w:styleId="BodyText2">
    <w:name w:val="Body Text 2"/>
    <w:basedOn w:val="Normal"/>
    <w:link w:val="BodyText2Char"/>
    <w:rsid w:val="00D47CC7"/>
    <w:pPr>
      <w:ind w:right="-199"/>
    </w:pPr>
  </w:style>
  <w:style w:type="character" w:customStyle="1" w:styleId="BodyText2Char">
    <w:name w:val="Body Text 2 Char"/>
    <w:basedOn w:val="DefaultParagraphFont"/>
    <w:link w:val="BodyTex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rsid w:val="00D47CC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8602BD"/>
    <w:rPr>
      <w:rFonts w:ascii="Times New Roman" w:hAnsi="Times New Roman" w:cs="Times New Roman"/>
      <w:sz w:val="2"/>
      <w:lang w:val="x-none" w:eastAsia="en-US"/>
    </w:rPr>
  </w:style>
  <w:style w:type="character" w:styleId="Hyperlink">
    <w:name w:val="Hyperlink"/>
    <w:basedOn w:val="DefaultParagraphFont"/>
    <w:uiPriority w:val="99"/>
    <w:rsid w:val="00D47CC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193B07"/>
    <w:rPr>
      <w:color w:val="003868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193B07"/>
    <w:rPr>
      <w:rFonts w:ascii="Credit Suisse Type Light" w:hAnsi="Credit Suisse Type Light"/>
      <w:color w:val="003868"/>
      <w:sz w:val="22"/>
      <w:szCs w:val="24"/>
      <w:lang w:val="en-GB" w:eastAsia="en-US" w:bidi="ar-SA"/>
    </w:rPr>
  </w:style>
  <w:style w:type="character" w:styleId="PageNumber">
    <w:name w:val="page number"/>
    <w:basedOn w:val="DefaultParagraphFont"/>
    <w:rsid w:val="00D47CC7"/>
    <w:rPr>
      <w:rFonts w:cs="Times New Roman"/>
    </w:rPr>
  </w:style>
  <w:style w:type="character" w:styleId="FollowedHyperlink">
    <w:name w:val="FollowedHyperlink"/>
    <w:basedOn w:val="DefaultParagraphFont"/>
    <w:rsid w:val="00D47CC7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D47CC7"/>
    <w:pPr>
      <w:ind w:left="4253" w:hanging="4395"/>
    </w:pPr>
  </w:style>
  <w:style w:type="character" w:customStyle="1" w:styleId="BodyTextIndent2Char">
    <w:name w:val="Body Text Indent 2 Char"/>
    <w:basedOn w:val="DefaultParagraphFont"/>
    <w:link w:val="BodyTextInden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BlockText">
    <w:name w:val="Block Text"/>
    <w:basedOn w:val="Normal"/>
    <w:rsid w:val="00D47CC7"/>
    <w:pPr>
      <w:spacing w:after="120"/>
      <w:ind w:left="1440" w:right="1440"/>
    </w:pPr>
  </w:style>
  <w:style w:type="paragraph" w:styleId="BodyText3">
    <w:name w:val="Body Text 3"/>
    <w:basedOn w:val="Normal"/>
    <w:link w:val="BodyText3Char"/>
    <w:rsid w:val="00D47CC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locked/>
    <w:rsid w:val="008602BD"/>
    <w:rPr>
      <w:rFonts w:ascii="Akzidenz Grotesk Light" w:hAnsi="Akzidenz Grotesk Light" w:cs="Times New Roman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rsid w:val="00D47CC7"/>
    <w:pPr>
      <w:spacing w:after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8602BD"/>
    <w:rPr>
      <w:rFonts w:ascii="Credit Suisse Type Light" w:hAnsi="Credit Suisse Type Light"/>
      <w:color w:val="003868"/>
      <w:sz w:val="22"/>
      <w:szCs w:val="24"/>
      <w:lang w:val="en-GB" w:eastAsia="en-US" w:bidi="ar-SA"/>
    </w:rPr>
  </w:style>
  <w:style w:type="paragraph" w:styleId="BodyTextFirstIndent2">
    <w:name w:val="Body Text First Indent 2"/>
    <w:basedOn w:val="BodyTextIndent"/>
    <w:link w:val="BodyTextFirstIndent2Char"/>
    <w:rsid w:val="00D47CC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BodyTextIndent3">
    <w:name w:val="Body Text Indent 3"/>
    <w:basedOn w:val="Normal"/>
    <w:link w:val="BodyTextIndent3Char"/>
    <w:rsid w:val="00D47C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locked/>
    <w:rsid w:val="008602BD"/>
    <w:rPr>
      <w:rFonts w:ascii="Akzidenz Grotesk Light" w:hAnsi="Akzidenz Grotesk Light" w:cs="Times New Roman"/>
      <w:sz w:val="16"/>
      <w:szCs w:val="16"/>
      <w:lang w:val="x-none" w:eastAsia="en-US"/>
    </w:rPr>
  </w:style>
  <w:style w:type="paragraph" w:styleId="Closing">
    <w:name w:val="Closing"/>
    <w:basedOn w:val="Normal"/>
    <w:link w:val="ClosingChar"/>
    <w:rsid w:val="00D47CC7"/>
    <w:pPr>
      <w:ind w:left="4252"/>
    </w:pPr>
  </w:style>
  <w:style w:type="character" w:customStyle="1" w:styleId="ClosingChar">
    <w:name w:val="Closing Char"/>
    <w:basedOn w:val="DefaultParagraphFont"/>
    <w:link w:val="Closing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rsid w:val="00D47CC7"/>
  </w:style>
  <w:style w:type="character" w:customStyle="1" w:styleId="DateChar">
    <w:name w:val="Date Char"/>
    <w:basedOn w:val="DefaultParagraphFont"/>
    <w:link w:val="Dat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-mailSignature">
    <w:name w:val="E-mail Signature"/>
    <w:basedOn w:val="Normal"/>
    <w:link w:val="E-mailSignatureChar"/>
    <w:rsid w:val="00D47CC7"/>
  </w:style>
  <w:style w:type="character" w:customStyle="1" w:styleId="E-mailSignatureChar">
    <w:name w:val="E-mail Signature Char"/>
    <w:basedOn w:val="DefaultParagraphFont"/>
    <w:link w:val="E-mailSignatur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ndnoteText">
    <w:name w:val="endnote text"/>
    <w:basedOn w:val="Normal"/>
    <w:link w:val="EndnoteTextChar"/>
    <w:semiHidden/>
    <w:rsid w:val="00D47CC7"/>
  </w:style>
  <w:style w:type="character" w:customStyle="1" w:styleId="EndnoteTextChar">
    <w:name w:val="Endnote Text Char"/>
    <w:basedOn w:val="DefaultParagraphFont"/>
    <w:link w:val="EndnoteText"/>
    <w:semiHidden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nvelopeAddress">
    <w:name w:val="envelope address"/>
    <w:basedOn w:val="Normal"/>
    <w:rsid w:val="00D47CC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47CC7"/>
    <w:rPr>
      <w:rFonts w:ascii="Arial" w:hAnsi="Arial" w:cs="Arial"/>
    </w:rPr>
  </w:style>
  <w:style w:type="paragraph" w:styleId="HTMLAddress">
    <w:name w:val="HTML Address"/>
    <w:basedOn w:val="Normal"/>
    <w:link w:val="HTMLAddressChar"/>
    <w:rsid w:val="00D47CC7"/>
    <w:rPr>
      <w:i/>
      <w:iCs/>
    </w:rPr>
  </w:style>
  <w:style w:type="character" w:customStyle="1" w:styleId="HTMLAddressChar">
    <w:name w:val="HTML Address Char"/>
    <w:basedOn w:val="DefaultParagraphFont"/>
    <w:link w:val="HTMLAddress"/>
    <w:locked/>
    <w:rsid w:val="008602BD"/>
    <w:rPr>
      <w:rFonts w:ascii="Akzidenz Grotesk Light" w:hAnsi="Akzidenz Grotesk Light" w:cs="Times New Roman"/>
      <w:i/>
      <w:iCs/>
      <w:sz w:val="20"/>
      <w:szCs w:val="20"/>
      <w:lang w:val="x-none" w:eastAsia="en-US"/>
    </w:rPr>
  </w:style>
  <w:style w:type="paragraph" w:styleId="HTMLPreformatted">
    <w:name w:val="HTML Preformatted"/>
    <w:basedOn w:val="Normal"/>
    <w:link w:val="HTMLPreformattedChar"/>
    <w:rsid w:val="00D47CC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locked/>
    <w:rsid w:val="008602BD"/>
    <w:rPr>
      <w:rFonts w:ascii="Courier New" w:hAnsi="Courier New" w:cs="Courier New"/>
      <w:sz w:val="20"/>
      <w:szCs w:val="20"/>
      <w:lang w:val="x-none" w:eastAsia="en-US"/>
    </w:rPr>
  </w:style>
  <w:style w:type="paragraph" w:styleId="Index8">
    <w:name w:val="index 8"/>
    <w:basedOn w:val="Normal"/>
    <w:next w:val="Normal"/>
    <w:autoRedefine/>
    <w:semiHidden/>
    <w:rsid w:val="00D47CC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47CC7"/>
    <w:pPr>
      <w:ind w:left="1800" w:hanging="200"/>
    </w:pPr>
  </w:style>
  <w:style w:type="paragraph" w:styleId="List">
    <w:name w:val="List"/>
    <w:basedOn w:val="Normal"/>
    <w:rsid w:val="00D47CC7"/>
    <w:pPr>
      <w:ind w:left="283" w:hanging="283"/>
    </w:pPr>
  </w:style>
  <w:style w:type="paragraph" w:styleId="List2">
    <w:name w:val="List 2"/>
    <w:basedOn w:val="Normal"/>
    <w:rsid w:val="00D47CC7"/>
    <w:pPr>
      <w:ind w:left="566" w:hanging="283"/>
    </w:pPr>
  </w:style>
  <w:style w:type="paragraph" w:styleId="List3">
    <w:name w:val="List 3"/>
    <w:basedOn w:val="Normal"/>
    <w:rsid w:val="00D47CC7"/>
    <w:pPr>
      <w:ind w:left="849" w:hanging="283"/>
    </w:pPr>
  </w:style>
  <w:style w:type="paragraph" w:styleId="List4">
    <w:name w:val="List 4"/>
    <w:basedOn w:val="Normal"/>
    <w:rsid w:val="00D47CC7"/>
    <w:pPr>
      <w:ind w:left="1132" w:hanging="283"/>
    </w:pPr>
  </w:style>
  <w:style w:type="paragraph" w:styleId="List5">
    <w:name w:val="List 5"/>
    <w:basedOn w:val="Normal"/>
    <w:rsid w:val="00D47CC7"/>
    <w:pPr>
      <w:ind w:left="1415" w:hanging="283"/>
    </w:pPr>
  </w:style>
  <w:style w:type="paragraph" w:styleId="ListBullet2">
    <w:name w:val="List Bullet 2"/>
    <w:basedOn w:val="Normal"/>
    <w:autoRedefine/>
    <w:rsid w:val="00D47CC7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D47CC7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D47CC7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D47CC7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rsid w:val="00D47CC7"/>
    <w:pPr>
      <w:spacing w:after="120"/>
      <w:ind w:left="283"/>
    </w:pPr>
  </w:style>
  <w:style w:type="paragraph" w:styleId="ListContinue2">
    <w:name w:val="List Continue 2"/>
    <w:basedOn w:val="Normal"/>
    <w:rsid w:val="00D47CC7"/>
    <w:pPr>
      <w:spacing w:after="120"/>
      <w:ind w:left="566"/>
    </w:pPr>
  </w:style>
  <w:style w:type="paragraph" w:styleId="ListContinue3">
    <w:name w:val="List Continue 3"/>
    <w:basedOn w:val="Normal"/>
    <w:rsid w:val="00D47CC7"/>
    <w:pPr>
      <w:spacing w:after="120"/>
      <w:ind w:left="849"/>
    </w:pPr>
  </w:style>
  <w:style w:type="paragraph" w:styleId="ListContinue4">
    <w:name w:val="List Continue 4"/>
    <w:basedOn w:val="Normal"/>
    <w:rsid w:val="00D47CC7"/>
    <w:pPr>
      <w:spacing w:after="120"/>
      <w:ind w:left="1132"/>
    </w:pPr>
  </w:style>
  <w:style w:type="paragraph" w:styleId="ListContinue5">
    <w:name w:val="List Continue 5"/>
    <w:basedOn w:val="Normal"/>
    <w:rsid w:val="00D47CC7"/>
    <w:pPr>
      <w:spacing w:after="120"/>
      <w:ind w:left="1415"/>
    </w:pPr>
  </w:style>
  <w:style w:type="paragraph" w:styleId="ListNumber">
    <w:name w:val="List Number"/>
    <w:basedOn w:val="Normal"/>
    <w:rsid w:val="00D47CC7"/>
    <w:pPr>
      <w:tabs>
        <w:tab w:val="num" w:pos="360"/>
        <w:tab w:val="num" w:pos="1492"/>
      </w:tabs>
      <w:ind w:left="360" w:hanging="360"/>
    </w:pPr>
  </w:style>
  <w:style w:type="paragraph" w:styleId="ListNumber2">
    <w:name w:val="List Number 2"/>
    <w:basedOn w:val="Normal"/>
    <w:rsid w:val="00D47CC7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D47CC7"/>
    <w:pPr>
      <w:tabs>
        <w:tab w:val="num" w:pos="643"/>
        <w:tab w:val="num" w:pos="926"/>
      </w:tabs>
      <w:ind w:left="926" w:hanging="360"/>
    </w:pPr>
  </w:style>
  <w:style w:type="paragraph" w:styleId="ListNumber4">
    <w:name w:val="List Number 4"/>
    <w:basedOn w:val="Normal"/>
    <w:rsid w:val="00D47CC7"/>
    <w:pPr>
      <w:tabs>
        <w:tab w:val="num" w:pos="926"/>
        <w:tab w:val="num" w:pos="1209"/>
      </w:tabs>
      <w:ind w:left="1209" w:hanging="360"/>
    </w:pPr>
  </w:style>
  <w:style w:type="paragraph" w:styleId="ListNumber5">
    <w:name w:val="List Number 5"/>
    <w:basedOn w:val="Normal"/>
    <w:rsid w:val="00D47CC7"/>
    <w:pPr>
      <w:tabs>
        <w:tab w:val="num" w:pos="1209"/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D47C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MacroTextChar">
    <w:name w:val="Macro Text Char"/>
    <w:basedOn w:val="DefaultParagraphFont"/>
    <w:link w:val="MacroText"/>
    <w:semiHidden/>
    <w:locked/>
    <w:rsid w:val="008602BD"/>
    <w:rPr>
      <w:rFonts w:ascii="Courier New" w:hAnsi="Courier New" w:cs="Courier New"/>
      <w:lang w:val="en-GB" w:eastAsia="en-US" w:bidi="ar-SA"/>
    </w:rPr>
  </w:style>
  <w:style w:type="paragraph" w:styleId="MessageHeader">
    <w:name w:val="Message Header"/>
    <w:basedOn w:val="Normal"/>
    <w:link w:val="MessageHeaderChar"/>
    <w:rsid w:val="00D47C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locked/>
    <w:rsid w:val="008602BD"/>
    <w:rPr>
      <w:rFonts w:ascii="Cambria" w:eastAsia="PMingLiU" w:hAnsi="Cambria" w:cs="Times New Roman"/>
      <w:sz w:val="24"/>
      <w:szCs w:val="24"/>
      <w:shd w:val="pct20" w:color="auto" w:fill="auto"/>
      <w:lang w:val="x-none" w:eastAsia="en-US"/>
    </w:rPr>
  </w:style>
  <w:style w:type="paragraph" w:styleId="NormalWeb">
    <w:name w:val="Normal (Web)"/>
    <w:basedOn w:val="Normal"/>
    <w:uiPriority w:val="99"/>
    <w:rsid w:val="00D47CC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D47CC7"/>
  </w:style>
  <w:style w:type="character" w:customStyle="1" w:styleId="NoteHeadingChar">
    <w:name w:val="Note Heading Char"/>
    <w:basedOn w:val="DefaultParagraphFont"/>
    <w:link w:val="NoteHeading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rsid w:val="00D47CC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8602BD"/>
    <w:rPr>
      <w:rFonts w:ascii="Courier New" w:hAnsi="Courier New" w:cs="Courier New"/>
      <w:sz w:val="20"/>
      <w:szCs w:val="20"/>
      <w:lang w:val="x-none" w:eastAsia="en-US"/>
    </w:rPr>
  </w:style>
  <w:style w:type="paragraph" w:styleId="Salutation">
    <w:name w:val="Salutation"/>
    <w:basedOn w:val="Normal"/>
    <w:next w:val="Normal"/>
    <w:link w:val="SalutationChar"/>
    <w:rsid w:val="00D47CC7"/>
  </w:style>
  <w:style w:type="character" w:customStyle="1" w:styleId="SalutationChar">
    <w:name w:val="Salutation Char"/>
    <w:basedOn w:val="DefaultParagraphFont"/>
    <w:link w:val="Salutation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Signature">
    <w:name w:val="Signature"/>
    <w:basedOn w:val="Normal"/>
    <w:link w:val="SignatureChar"/>
    <w:rsid w:val="00D47CC7"/>
    <w:pPr>
      <w:ind w:left="4252"/>
    </w:pPr>
  </w:style>
  <w:style w:type="character" w:customStyle="1" w:styleId="SignatureChar">
    <w:name w:val="Signature Char"/>
    <w:basedOn w:val="DefaultParagraphFont"/>
    <w:link w:val="Signatur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rsid w:val="006B636A"/>
    <w:pPr>
      <w:spacing w:after="60"/>
      <w:jc w:val="center"/>
      <w:outlineLvl w:val="1"/>
    </w:pPr>
    <w:rPr>
      <w:rFonts w:ascii="Cambria" w:eastAsia="PMingLiU" w:hAnsi="Cambria"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locked/>
    <w:rsid w:val="006B636A"/>
    <w:rPr>
      <w:rFonts w:ascii="Cambria" w:eastAsia="PMingLiU" w:hAnsi="Cambria"/>
      <w:sz w:val="24"/>
      <w:szCs w:val="24"/>
      <w:lang w:val="x-none" w:eastAsia="en-US"/>
    </w:rPr>
  </w:style>
  <w:style w:type="paragraph" w:styleId="TableofAuthorities">
    <w:name w:val="table of authorities"/>
    <w:basedOn w:val="Normal"/>
    <w:next w:val="Normal"/>
    <w:semiHidden/>
    <w:rsid w:val="00D47C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47CC7"/>
    <w:pPr>
      <w:ind w:left="400" w:hanging="400"/>
    </w:pPr>
  </w:style>
  <w:style w:type="paragraph" w:customStyle="1" w:styleId="xl25">
    <w:name w:val="xl25"/>
    <w:basedOn w:val="Normal"/>
    <w:rsid w:val="00D47CC7"/>
    <w:pPr>
      <w:pBdr>
        <w:top w:val="single" w:sz="8" w:space="0" w:color="auto"/>
        <w:left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D47CC7"/>
    <w:pPr>
      <w:pBdr>
        <w:top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D47CC7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D47CC7"/>
    <w:pPr>
      <w:pBdr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D47CC7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rsid w:val="00D47CC7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di">
    <w:name w:val="indi"/>
    <w:basedOn w:val="Normal"/>
    <w:rsid w:val="00100444"/>
    <w:pPr>
      <w:spacing w:before="60" w:after="120"/>
    </w:pPr>
  </w:style>
  <w:style w:type="table" w:styleId="TableGrid">
    <w:name w:val="Table Grid"/>
    <w:basedOn w:val="TableNormal"/>
    <w:rsid w:val="008E65AF"/>
    <w:tblPr>
      <w:tblBorders>
        <w:top w:val="single" w:sz="4" w:space="0" w:color="003868" w:themeColor="accent6"/>
        <w:left w:val="single" w:sz="4" w:space="0" w:color="003868" w:themeColor="accent6"/>
        <w:bottom w:val="single" w:sz="4" w:space="0" w:color="003868" w:themeColor="accent6"/>
        <w:right w:val="single" w:sz="4" w:space="0" w:color="003868" w:themeColor="accent6"/>
        <w:insideH w:val="single" w:sz="4" w:space="0" w:color="003868" w:themeColor="accent6"/>
        <w:insideV w:val="single" w:sz="4" w:space="0" w:color="003868" w:themeColor="accent6"/>
      </w:tblBorders>
      <w:tblCellMar>
        <w:top w:w="28" w:type="dxa"/>
        <w:left w:w="57" w:type="dxa"/>
        <w:bottom w:w="28" w:type="dxa"/>
        <w:right w:w="57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CF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8602BD"/>
    <w:rPr>
      <w:rFonts w:ascii="Akzidenz Grotesk Light" w:hAnsi="Akzidenz Grotesk Light" w:cs="Times New Roman"/>
      <w:b/>
      <w:bCs/>
      <w:sz w:val="20"/>
      <w:szCs w:val="20"/>
      <w:lang w:val="x-none" w:eastAsia="en-US"/>
    </w:rPr>
  </w:style>
  <w:style w:type="paragraph" w:customStyle="1" w:styleId="BulletsFS">
    <w:name w:val="BulletsFS"/>
    <w:basedOn w:val="Normal"/>
    <w:link w:val="BulletsFSZchn"/>
    <w:rsid w:val="005E7469"/>
    <w:pPr>
      <w:numPr>
        <w:numId w:val="1"/>
      </w:numPr>
      <w:tabs>
        <w:tab w:val="left" w:pos="181"/>
      </w:tabs>
      <w:spacing w:line="240" w:lineRule="atLeast"/>
    </w:pPr>
    <w:rPr>
      <w:noProof/>
      <w:sz w:val="19"/>
    </w:rPr>
  </w:style>
  <w:style w:type="paragraph" w:styleId="Revision">
    <w:name w:val="Revision"/>
    <w:hidden/>
    <w:semiHidden/>
    <w:rsid w:val="004F3B5B"/>
    <w:rPr>
      <w:rFonts w:ascii="Akzidenz Grotesk Light" w:hAnsi="Akzidenz Grotesk Light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77A80"/>
  </w:style>
  <w:style w:type="paragraph" w:customStyle="1" w:styleId="Formatvorlage1">
    <w:name w:val="Formatvorlage1"/>
    <w:basedOn w:val="Normal"/>
    <w:autoRedefine/>
    <w:rsid w:val="00617729"/>
  </w:style>
  <w:style w:type="character" w:styleId="EndnoteReference">
    <w:name w:val="endnote reference"/>
    <w:basedOn w:val="DefaultParagraphFont"/>
    <w:semiHidden/>
    <w:locked/>
    <w:rsid w:val="00547015"/>
    <w:rPr>
      <w:vertAlign w:val="superscript"/>
    </w:rPr>
  </w:style>
  <w:style w:type="paragraph" w:customStyle="1" w:styleId="Formatvorlage2">
    <w:name w:val="Formatvorlage2"/>
    <w:basedOn w:val="BodyText"/>
    <w:rsid w:val="003512BF"/>
    <w:pPr>
      <w:spacing w:before="120"/>
    </w:pPr>
    <w:rPr>
      <w:rFonts w:ascii="Credit Suisse Type Roman" w:hAnsi="Credit Suisse Type Roman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A95DFF"/>
    <w:rPr>
      <w:color w:val="808080"/>
    </w:rPr>
  </w:style>
  <w:style w:type="character" w:styleId="Strong">
    <w:name w:val="Strong"/>
    <w:basedOn w:val="DefaultParagraphFont"/>
    <w:rsid w:val="00A93769"/>
    <w:rPr>
      <w:b/>
      <w:bCs/>
    </w:rPr>
  </w:style>
  <w:style w:type="character" w:customStyle="1" w:styleId="TOC4Char">
    <w:name w:val="TOC 4 Char"/>
    <w:basedOn w:val="DefaultParagraphFont"/>
    <w:link w:val="TOC4"/>
    <w:uiPriority w:val="39"/>
    <w:rsid w:val="00030B08"/>
    <w:rPr>
      <w:rFonts w:asciiTheme="majorHAnsi" w:hAnsiTheme="majorHAnsi"/>
      <w:lang w:val="en-GB"/>
    </w:rPr>
  </w:style>
  <w:style w:type="paragraph" w:customStyle="1" w:styleId="Authoranddate">
    <w:name w:val="Author and date"/>
    <w:basedOn w:val="Normal"/>
    <w:link w:val="AuthoranddateChar"/>
    <w:rsid w:val="008D6731"/>
    <w:pPr>
      <w:spacing w:line="360" w:lineRule="auto"/>
    </w:pPr>
    <w:rPr>
      <w:sz w:val="32"/>
    </w:rPr>
  </w:style>
  <w:style w:type="paragraph" w:customStyle="1" w:styleId="HeadingTOC">
    <w:name w:val="Heading TOC"/>
    <w:basedOn w:val="Normal"/>
    <w:next w:val="Normal"/>
    <w:link w:val="HeadingTOCChar"/>
    <w:semiHidden/>
    <w:rsid w:val="00643DFF"/>
    <w:pPr>
      <w:spacing w:after="120"/>
    </w:pPr>
    <w:rPr>
      <w:b/>
      <w:bCs/>
      <w:smallCaps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BA6D00"/>
    <w:pPr>
      <w:ind w:left="720" w:hanging="720"/>
    </w:pPr>
  </w:style>
  <w:style w:type="table" w:customStyle="1" w:styleId="CSstyle">
    <w:name w:val="CS style"/>
    <w:basedOn w:val="TableNormal"/>
    <w:uiPriority w:val="99"/>
    <w:rsid w:val="00AB0FAC"/>
    <w:pPr>
      <w:jc w:val="left"/>
    </w:pPr>
    <w:rPr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28" w:type="dxa"/>
        <w:left w:w="85" w:type="dxa"/>
        <w:bottom w:w="28" w:type="dxa"/>
        <w:right w:w="85" w:type="dxa"/>
      </w:tblCellMar>
    </w:tblPr>
    <w:trPr>
      <w:cantSplit/>
    </w:trPr>
    <w:tcPr>
      <w:shd w:val="clear" w:color="D9D9D9" w:themeColor="background1" w:themeShade="D9" w:fill="D9D9D9" w:themeFill="background1" w:themeFillShade="D9"/>
      <w:vAlign w:val="center"/>
    </w:tcPr>
    <w:tblStylePr w:type="firstRow">
      <w:pPr>
        <w:wordWrap/>
        <w:jc w:val="center"/>
      </w:pPr>
      <w:rPr>
        <w:b w:val="0"/>
        <w:i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solid" w:color="255B89" w:themeColor="accent1" w:fill="auto"/>
      </w:tcPr>
    </w:tblStylePr>
    <w:tblStylePr w:type="lastRow">
      <w:rPr>
        <w:b w:val="0"/>
        <w:i w:val="0"/>
        <w:color w:val="FFFFFF" w:themeColor="background1"/>
        <w:sz w:val="18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55B89" w:themeFill="accent1"/>
      </w:tcPr>
    </w:tblStylePr>
    <w:tblStylePr w:type="firstCol">
      <w:pPr>
        <w:wordWrap/>
        <w:jc w:val="both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lastCol">
      <w:pPr>
        <w:jc w:val="right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band1Vert">
      <w:pPr>
        <w:wordWrap/>
        <w:jc w:val="right"/>
      </w:pPr>
      <w:tblPr/>
      <w:tcPr>
        <w:vAlign w:val="center"/>
      </w:tcPr>
    </w:tblStylePr>
    <w:tblStylePr w:type="band2Vert">
      <w:pPr>
        <w:wordWrap/>
        <w:jc w:val="right"/>
      </w:pPr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D9D9D9" w:themeColor="background1" w:themeShade="D9" w:fill="D9D9D9" w:themeFill="background1" w:themeFillShade="D9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F2F2F2" w:themeColor="background1" w:themeShade="F2" w:fill="F2F2F2" w:themeFill="background1" w:themeFillShade="F2"/>
      </w:tcPr>
    </w:tblStylePr>
  </w:style>
  <w:style w:type="table" w:styleId="Table3Deffects1">
    <w:name w:val="Table 3D effects 1"/>
    <w:basedOn w:val="TableNormal"/>
    <w:locked/>
    <w:rsid w:val="00A7169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KeyResultsItem">
    <w:name w:val="Key Results Item"/>
    <w:basedOn w:val="Normal"/>
    <w:rsid w:val="00FA4322"/>
    <w:pPr>
      <w:numPr>
        <w:numId w:val="2"/>
      </w:numPr>
      <w:spacing w:before="100"/>
    </w:pPr>
    <w:rPr>
      <w:color w:val="FFFFFF" w:themeColor="background1"/>
      <w:sz w:val="24"/>
      <w:szCs w:val="20"/>
    </w:rPr>
  </w:style>
  <w:style w:type="paragraph" w:customStyle="1" w:styleId="HeadingPlain">
    <w:name w:val="Heading Plain"/>
    <w:basedOn w:val="Normal"/>
    <w:next w:val="Normal"/>
    <w:link w:val="HeadingPlainChar"/>
    <w:uiPriority w:val="1"/>
    <w:qFormat/>
    <w:rsid w:val="00D36504"/>
    <w:pPr>
      <w:spacing w:before="120" w:after="120"/>
    </w:pPr>
    <w:rPr>
      <w:b/>
      <w:bCs/>
      <w:szCs w:val="20"/>
    </w:rPr>
  </w:style>
  <w:style w:type="character" w:customStyle="1" w:styleId="HeadingPlainChar">
    <w:name w:val="Heading Plain Char"/>
    <w:basedOn w:val="DefaultParagraphFont"/>
    <w:link w:val="HeadingPlain"/>
    <w:uiPriority w:val="1"/>
    <w:rsid w:val="00D36504"/>
    <w:rPr>
      <w:b/>
      <w:bCs/>
      <w:szCs w:val="20"/>
      <w:lang w:val="en-GB"/>
    </w:rPr>
  </w:style>
  <w:style w:type="paragraph" w:customStyle="1" w:styleId="Centered">
    <w:name w:val="Centered"/>
    <w:basedOn w:val="Normal"/>
    <w:uiPriority w:val="5"/>
    <w:qFormat/>
    <w:rsid w:val="005E0082"/>
    <w:pPr>
      <w:jc w:val="center"/>
    </w:pPr>
  </w:style>
  <w:style w:type="paragraph" w:customStyle="1" w:styleId="StyleRight">
    <w:name w:val="Style Right"/>
    <w:basedOn w:val="Normal"/>
    <w:rsid w:val="000A764D"/>
    <w:pPr>
      <w:jc w:val="right"/>
    </w:pPr>
  </w:style>
  <w:style w:type="character" w:customStyle="1" w:styleId="Equation0">
    <w:name w:val="Equation"/>
    <w:basedOn w:val="DefaultParagraphFont"/>
    <w:rsid w:val="00870732"/>
    <w:rPr>
      <w:rFonts w:ascii="Cambria Math" w:hAnsi="Cambria Math"/>
      <w:i/>
      <w:iCs/>
    </w:rPr>
  </w:style>
  <w:style w:type="table" w:customStyle="1" w:styleId="CSStyle2">
    <w:name w:val="CS Style 2"/>
    <w:basedOn w:val="CSstyle"/>
    <w:uiPriority w:val="99"/>
    <w:rsid w:val="00AB0FAC"/>
    <w:tblPr/>
    <w:tcPr>
      <w:shd w:val="clear" w:color="F2F2F2" w:themeColor="background1" w:themeShade="F2" w:fill="F2F2F2" w:themeFill="background1" w:themeFillShade="F2"/>
    </w:tcPr>
    <w:tblStylePr w:type="firstRow">
      <w:pPr>
        <w:wordWrap/>
        <w:jc w:val="center"/>
      </w:pPr>
      <w:rPr>
        <w:b w:val="0"/>
        <w:i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solid" w:color="255B89" w:themeColor="accent1" w:fill="auto"/>
      </w:tcPr>
    </w:tblStylePr>
    <w:tblStylePr w:type="lastRow">
      <w:rPr>
        <w:b w:val="0"/>
        <w:i w:val="0"/>
        <w:color w:val="FFFFFF" w:themeColor="background1"/>
        <w:sz w:val="18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55B89" w:themeFill="accent1"/>
      </w:tcPr>
    </w:tblStylePr>
    <w:tblStylePr w:type="firstCol">
      <w:pPr>
        <w:wordWrap/>
        <w:jc w:val="both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lastCol">
      <w:pPr>
        <w:jc w:val="right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band1Vert">
      <w:pPr>
        <w:wordWrap/>
        <w:jc w:val="right"/>
      </w:pPr>
      <w:tblPr/>
      <w:tcPr>
        <w:vAlign w:val="center"/>
      </w:tcPr>
    </w:tblStylePr>
    <w:tblStylePr w:type="band2Vert">
      <w:pPr>
        <w:wordWrap/>
        <w:jc w:val="right"/>
      </w:p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nil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AuthoranddateChar">
    <w:name w:val="Author and date Char"/>
    <w:basedOn w:val="DefaultParagraphFont"/>
    <w:link w:val="Authoranddate"/>
    <w:rsid w:val="00D9512E"/>
    <w:rPr>
      <w:sz w:val="32"/>
      <w:lang w:val="en-GB"/>
    </w:rPr>
  </w:style>
  <w:style w:type="character" w:customStyle="1" w:styleId="CaptionChar">
    <w:name w:val="Caption Char"/>
    <w:basedOn w:val="DefaultParagraphFont"/>
    <w:link w:val="Caption"/>
    <w:uiPriority w:val="5"/>
    <w:rsid w:val="00566BF7"/>
    <w:rPr>
      <w:lang w:val="en-GB"/>
    </w:rPr>
  </w:style>
  <w:style w:type="character" w:customStyle="1" w:styleId="HeadingTOCChar">
    <w:name w:val="Heading TOC Char"/>
    <w:basedOn w:val="DefaultParagraphFont"/>
    <w:link w:val="HeadingTOC"/>
    <w:semiHidden/>
    <w:rsid w:val="007227A1"/>
    <w:rPr>
      <w:b/>
      <w:bCs/>
      <w:smallCaps/>
      <w:sz w:val="32"/>
      <w:lang w:val="en-GB"/>
    </w:rPr>
  </w:style>
  <w:style w:type="character" w:customStyle="1" w:styleId="TOC1Char">
    <w:name w:val="TOC 1 Char"/>
    <w:basedOn w:val="DefaultParagraphFont"/>
    <w:link w:val="TOC1"/>
    <w:rsid w:val="007227A1"/>
    <w:rPr>
      <w:rFonts w:asciiTheme="majorHAnsi" w:hAnsiTheme="majorHAnsi"/>
      <w:b/>
      <w:caps/>
      <w:noProof/>
      <w:lang w:val="en-GB"/>
    </w:rPr>
  </w:style>
  <w:style w:type="character" w:customStyle="1" w:styleId="TOC2Char">
    <w:name w:val="TOC 2 Char"/>
    <w:basedOn w:val="DefaultParagraphFont"/>
    <w:link w:val="TOC2"/>
    <w:rsid w:val="007227A1"/>
    <w:rPr>
      <w:rFonts w:asciiTheme="majorHAnsi" w:hAnsiTheme="majorHAnsi"/>
      <w:b/>
      <w:smallCaps/>
      <w:noProof/>
      <w:lang w:val="en-GB"/>
    </w:rPr>
  </w:style>
  <w:style w:type="character" w:customStyle="1" w:styleId="TOC3Char">
    <w:name w:val="TOC 3 Char"/>
    <w:basedOn w:val="DefaultParagraphFont"/>
    <w:link w:val="TOC3"/>
    <w:uiPriority w:val="39"/>
    <w:rsid w:val="00030B08"/>
    <w:rPr>
      <w:rFonts w:asciiTheme="majorHAnsi" w:hAnsiTheme="majorHAnsi"/>
      <w:noProof/>
      <w:lang w:val="en-GB"/>
    </w:rPr>
  </w:style>
  <w:style w:type="paragraph" w:customStyle="1" w:styleId="BulletList1">
    <w:name w:val="Bullet List 1"/>
    <w:basedOn w:val="ListParagraph"/>
    <w:uiPriority w:val="3"/>
    <w:qFormat/>
    <w:rsid w:val="00962DBA"/>
    <w:pPr>
      <w:numPr>
        <w:numId w:val="6"/>
      </w:numPr>
      <w:spacing w:before="40" w:after="40"/>
    </w:pPr>
    <w:rPr>
      <w:szCs w:val="20"/>
    </w:rPr>
  </w:style>
  <w:style w:type="paragraph" w:customStyle="1" w:styleId="BulletList2">
    <w:name w:val="Bullet List 2"/>
    <w:basedOn w:val="ListParagraph"/>
    <w:uiPriority w:val="3"/>
    <w:qFormat/>
    <w:rsid w:val="00702BF3"/>
    <w:pPr>
      <w:numPr>
        <w:ilvl w:val="1"/>
        <w:numId w:val="6"/>
      </w:numPr>
      <w:spacing w:before="40" w:after="40"/>
    </w:pPr>
    <w:rPr>
      <w:szCs w:val="20"/>
    </w:rPr>
  </w:style>
  <w:style w:type="character" w:customStyle="1" w:styleId="Bold">
    <w:name w:val="Bold"/>
    <w:basedOn w:val="DefaultParagraphFont"/>
    <w:rsid w:val="005D66C1"/>
    <w:rPr>
      <w:b/>
      <w:bCs/>
    </w:rPr>
  </w:style>
  <w:style w:type="paragraph" w:customStyle="1" w:styleId="Right">
    <w:name w:val="Right"/>
    <w:basedOn w:val="Normal"/>
    <w:rsid w:val="00644469"/>
    <w:pPr>
      <w:jc w:val="right"/>
    </w:pPr>
    <w:rPr>
      <w:szCs w:val="20"/>
    </w:rPr>
  </w:style>
  <w:style w:type="paragraph" w:customStyle="1" w:styleId="ESTitles">
    <w:name w:val="ES Titles"/>
    <w:basedOn w:val="Normal"/>
    <w:link w:val="ESTitlesChar"/>
    <w:rsid w:val="00286E5F"/>
    <w:rPr>
      <w:b/>
      <w:bCs/>
      <w:sz w:val="24"/>
      <w:szCs w:val="20"/>
    </w:rPr>
  </w:style>
  <w:style w:type="character" w:customStyle="1" w:styleId="ESTitlesChar">
    <w:name w:val="ES Titles Char"/>
    <w:basedOn w:val="DefaultParagraphFont"/>
    <w:link w:val="ESTitles"/>
    <w:rsid w:val="00E6143C"/>
    <w:rPr>
      <w:rFonts w:asciiTheme="majorHAnsi" w:hAnsiTheme="majorHAnsi"/>
      <w:b/>
      <w:bCs/>
      <w:sz w:val="24"/>
      <w:szCs w:val="20"/>
      <w:lang w:val="en-GB"/>
    </w:rPr>
  </w:style>
  <w:style w:type="paragraph" w:customStyle="1" w:styleId="ValidationStatusBox">
    <w:name w:val="Validation Status Box"/>
    <w:basedOn w:val="ESTitles"/>
    <w:rsid w:val="00C81326"/>
    <w:pPr>
      <w:jc w:val="center"/>
    </w:pPr>
  </w:style>
  <w:style w:type="character" w:customStyle="1" w:styleId="BibliographyHeadingChar">
    <w:name w:val="Bibliography Heading Char"/>
    <w:basedOn w:val="DefaultParagraphFont"/>
    <w:link w:val="BibliographyHeading"/>
    <w:rsid w:val="006C147D"/>
    <w:rPr>
      <w:b/>
      <w:bCs/>
      <w:sz w:val="24"/>
      <w:szCs w:val="24"/>
      <w:lang w:eastAsia="en-GB"/>
    </w:rPr>
  </w:style>
  <w:style w:type="paragraph" w:customStyle="1" w:styleId="BibliographyHeading">
    <w:name w:val="Bibliography Heading"/>
    <w:basedOn w:val="Normal"/>
    <w:link w:val="BibliographyHeadingChar"/>
    <w:uiPriority w:val="9"/>
    <w:qFormat/>
    <w:rsid w:val="006C147D"/>
    <w:pPr>
      <w:spacing w:before="240" w:after="120"/>
    </w:pPr>
    <w:rPr>
      <w:b/>
      <w:bCs/>
      <w:sz w:val="24"/>
      <w:szCs w:val="24"/>
      <w:lang w:eastAsia="en-GB"/>
    </w:rPr>
  </w:style>
  <w:style w:type="paragraph" w:customStyle="1" w:styleId="ESTitlesLarge">
    <w:name w:val="ES Titles Large"/>
    <w:basedOn w:val="ESTitles"/>
    <w:link w:val="ESTitlesLargeChar"/>
    <w:rsid w:val="00407946"/>
    <w:rPr>
      <w:sz w:val="32"/>
    </w:rPr>
  </w:style>
  <w:style w:type="character" w:customStyle="1" w:styleId="ESTitlesLargeChar">
    <w:name w:val="ES Titles Large Char"/>
    <w:basedOn w:val="ESTitlesChar"/>
    <w:link w:val="ESTitlesLarge"/>
    <w:rsid w:val="00407946"/>
    <w:rPr>
      <w:rFonts w:asciiTheme="majorHAnsi" w:hAnsiTheme="majorHAnsi"/>
      <w:b/>
      <w:bCs/>
      <w:sz w:val="32"/>
      <w:szCs w:val="20"/>
      <w:lang w:val="en-GB"/>
    </w:rPr>
  </w:style>
  <w:style w:type="paragraph" w:customStyle="1" w:styleId="ESsubtitles">
    <w:name w:val="ES subtitles"/>
    <w:basedOn w:val="Normal"/>
    <w:rsid w:val="00AF58CB"/>
    <w:pPr>
      <w:spacing w:before="80" w:after="20"/>
    </w:pPr>
    <w:rPr>
      <w:b/>
    </w:rPr>
  </w:style>
  <w:style w:type="character" w:customStyle="1" w:styleId="TableHeader">
    <w:name w:val="Table Header"/>
    <w:basedOn w:val="DefaultParagraphFont"/>
    <w:rsid w:val="00AD688F"/>
    <w:rPr>
      <w:b/>
      <w:color w:val="FFFFFF" w:themeColor="background1"/>
      <w:sz w:val="20"/>
    </w:rPr>
  </w:style>
  <w:style w:type="paragraph" w:customStyle="1" w:styleId="BulletList3">
    <w:name w:val="Bullet List 3"/>
    <w:basedOn w:val="ListParagraph"/>
    <w:uiPriority w:val="3"/>
    <w:qFormat/>
    <w:rsid w:val="00702BF3"/>
    <w:pPr>
      <w:numPr>
        <w:ilvl w:val="2"/>
        <w:numId w:val="6"/>
      </w:numPr>
    </w:pPr>
  </w:style>
  <w:style w:type="character" w:customStyle="1" w:styleId="BulletsFSZchn">
    <w:name w:val="BulletsFS Zchn"/>
    <w:basedOn w:val="DefaultParagraphFont"/>
    <w:link w:val="BulletsFS"/>
    <w:rsid w:val="00C26D7D"/>
    <w:rPr>
      <w:noProof/>
      <w:sz w:val="19"/>
      <w:lang w:val="en-GB"/>
    </w:rPr>
  </w:style>
  <w:style w:type="paragraph" w:customStyle="1" w:styleId="SpacedParagraph">
    <w:name w:val="Spaced Paragraph"/>
    <w:basedOn w:val="Normal"/>
    <w:rsid w:val="00D7173D"/>
    <w:pPr>
      <w:spacing w:after="120"/>
    </w:pPr>
    <w:rPr>
      <w:szCs w:val="20"/>
    </w:rPr>
  </w:style>
  <w:style w:type="character" w:customStyle="1" w:styleId="GuidanceText">
    <w:name w:val="Guidance Text"/>
    <w:basedOn w:val="DefaultParagraphFont"/>
    <w:rsid w:val="00566BF7"/>
    <w:rPr>
      <w:color w:val="0B8EFF" w:themeColor="accent6" w:themeTint="99"/>
    </w:rPr>
  </w:style>
  <w:style w:type="paragraph" w:customStyle="1" w:styleId="ESsubtitlessmalltext">
    <w:name w:val="ES subtitles (small text)"/>
    <w:basedOn w:val="ESsubtitles"/>
    <w:rsid w:val="0001461F"/>
    <w:rPr>
      <w:bCs/>
      <w:sz w:val="16"/>
    </w:rPr>
  </w:style>
  <w:style w:type="character" w:customStyle="1" w:styleId="FootnoteReferenceComment">
    <w:name w:val="Footnote Reference Comment"/>
    <w:basedOn w:val="FootnoteReference"/>
    <w:semiHidden/>
    <w:rsid w:val="0001461F"/>
    <w:rPr>
      <w:rFonts w:cs="Times New Roman"/>
      <w:bCs/>
      <w:color w:val="0B8EFF" w:themeColor="accent6" w:themeTint="99"/>
      <w:position w:val="6"/>
      <w:sz w:val="16"/>
    </w:rPr>
  </w:style>
  <w:style w:type="paragraph" w:customStyle="1" w:styleId="KeyResultsHeader">
    <w:name w:val="Key Results Header"/>
    <w:basedOn w:val="Normal"/>
    <w:rsid w:val="00036E6E"/>
    <w:rPr>
      <w:b/>
      <w:color w:val="FFFFFF" w:themeColor="background1"/>
      <w:sz w:val="24"/>
    </w:rPr>
  </w:style>
  <w:style w:type="character" w:customStyle="1" w:styleId="TOC5Char">
    <w:name w:val="TOC 5 Char"/>
    <w:basedOn w:val="DefaultParagraphFont"/>
    <w:link w:val="TOC5"/>
    <w:uiPriority w:val="39"/>
    <w:rsid w:val="00030B08"/>
    <w:rPr>
      <w:lang w:val="en-GB"/>
    </w:rPr>
  </w:style>
  <w:style w:type="numbering" w:customStyle="1" w:styleId="HeadingList">
    <w:name w:val="Heading List"/>
    <w:uiPriority w:val="99"/>
    <w:rsid w:val="00BA38E9"/>
    <w:pPr>
      <w:numPr>
        <w:numId w:val="3"/>
      </w:numPr>
    </w:pPr>
  </w:style>
  <w:style w:type="numbering" w:customStyle="1" w:styleId="BulletList">
    <w:name w:val="Bullet List"/>
    <w:basedOn w:val="NoList"/>
    <w:next w:val="NoList"/>
    <w:rsid w:val="00702BF3"/>
    <w:pPr>
      <w:numPr>
        <w:numId w:val="8"/>
      </w:numPr>
    </w:pPr>
  </w:style>
  <w:style w:type="numbering" w:customStyle="1" w:styleId="AppendixList">
    <w:name w:val="Appendix List"/>
    <w:uiPriority w:val="99"/>
    <w:rsid w:val="00C035D3"/>
    <w:pPr>
      <w:numPr>
        <w:numId w:val="7"/>
      </w:numPr>
    </w:pPr>
  </w:style>
  <w:style w:type="paragraph" w:customStyle="1" w:styleId="MediumRiskModel">
    <w:name w:val="Medium Risk Model"/>
    <w:basedOn w:val="Normal"/>
    <w:link w:val="MediumRiskModelChar"/>
    <w:rsid w:val="000E5E0B"/>
    <w:rPr>
      <w:color w:val="FF0000"/>
    </w:rPr>
  </w:style>
  <w:style w:type="character" w:customStyle="1" w:styleId="MediumRiskModelChar">
    <w:name w:val="Medium Risk Model Char"/>
    <w:basedOn w:val="DefaultParagraphFont"/>
    <w:link w:val="MediumRiskModel"/>
    <w:rsid w:val="000E5E0B"/>
    <w:rPr>
      <w:color w:val="FF0000"/>
      <w:lang w:val="en-GB"/>
    </w:rPr>
  </w:style>
  <w:style w:type="paragraph" w:customStyle="1" w:styleId="Default">
    <w:name w:val="Default"/>
    <w:rsid w:val="00F66492"/>
    <w:pPr>
      <w:autoSpaceDE w:val="0"/>
      <w:autoSpaceDN w:val="0"/>
      <w:adjustRightInd w:val="0"/>
      <w:jc w:val="left"/>
    </w:pPr>
    <w:rPr>
      <w:rFonts w:ascii="Times New Roman" w:hAnsi="Times New Roman"/>
      <w:color w:val="000000"/>
      <w:sz w:val="24"/>
      <w:szCs w:val="24"/>
      <w:lang w:val="en-GB"/>
    </w:rPr>
  </w:style>
  <w:style w:type="paragraph" w:customStyle="1" w:styleId="MainListParagraph">
    <w:name w:val="Main List Paragraph"/>
    <w:basedOn w:val="ListParagraph"/>
    <w:rsid w:val="00F66492"/>
    <w:pPr>
      <w:spacing w:before="60"/>
      <w:ind w:left="426" w:hanging="284"/>
    </w:pPr>
    <w:rPr>
      <w:color w:val="003868" w:themeColor="accent6"/>
      <w:szCs w:val="20"/>
    </w:rPr>
  </w:style>
  <w:style w:type="paragraph" w:customStyle="1" w:styleId="SecondaryListParagraph">
    <w:name w:val="Secondary List Paragraph"/>
    <w:basedOn w:val="ListParagraph"/>
    <w:rsid w:val="00F66492"/>
    <w:pPr>
      <w:spacing w:before="60" w:after="60"/>
      <w:ind w:left="709" w:hanging="284"/>
    </w:pPr>
    <w:rPr>
      <w:color w:val="003868" w:themeColor="accent6"/>
      <w:szCs w:val="20"/>
    </w:rPr>
  </w:style>
  <w:style w:type="table" w:styleId="Table3Deffects3">
    <w:name w:val="Table 3D effects 3"/>
    <w:basedOn w:val="TableNormal"/>
    <w:locked/>
    <w:rsid w:val="00D27B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yle1">
    <w:name w:val="Style1"/>
    <w:basedOn w:val="DefaultParagraphFont"/>
    <w:uiPriority w:val="1"/>
    <w:rsid w:val="008850C9"/>
    <w:rPr>
      <w:bdr w:val="single" w:sz="4" w:space="0" w:color="auto"/>
    </w:rPr>
  </w:style>
  <w:style w:type="table" w:styleId="TableClassic1">
    <w:name w:val="Table Classic 1"/>
    <w:basedOn w:val="TableNormal"/>
    <w:locked/>
    <w:rsid w:val="006442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99"/>
    <w:rsid w:val="0031353A"/>
    <w:rPr>
      <w:lang w:val="en-GB"/>
    </w:rPr>
  </w:style>
  <w:style w:type="paragraph" w:customStyle="1" w:styleId="BlueNormal">
    <w:name w:val="Blue Normal"/>
    <w:basedOn w:val="Normal"/>
    <w:link w:val="BlueNormalChar"/>
    <w:qFormat/>
    <w:rsid w:val="00962DBA"/>
    <w:rPr>
      <w:color w:val="255B89" w:themeColor="accent1"/>
    </w:rPr>
  </w:style>
  <w:style w:type="character" w:customStyle="1" w:styleId="BlueNormalChar">
    <w:name w:val="Blue Normal Char"/>
    <w:basedOn w:val="DefaultParagraphFont"/>
    <w:link w:val="BlueNormal"/>
    <w:rsid w:val="00962DBA"/>
    <w:rPr>
      <w:color w:val="255B89" w:themeColor="accent1"/>
      <w:lang w:val="en-GB"/>
    </w:rPr>
  </w:style>
  <w:style w:type="paragraph" w:customStyle="1" w:styleId="bullet-pl">
    <w:name w:val="bullet-pl"/>
    <w:basedOn w:val="Normal"/>
    <w:link w:val="bullet-plChar"/>
    <w:qFormat/>
    <w:rsid w:val="00962DBA"/>
    <w:pPr>
      <w:autoSpaceDE w:val="0"/>
      <w:autoSpaceDN w:val="0"/>
      <w:adjustRightInd w:val="0"/>
      <w:jc w:val="left"/>
    </w:pPr>
  </w:style>
  <w:style w:type="character" w:customStyle="1" w:styleId="bullet-plChar">
    <w:name w:val="bullet-pl Char"/>
    <w:basedOn w:val="DefaultParagraphFont"/>
    <w:link w:val="bullet-pl"/>
    <w:rsid w:val="00962DBA"/>
    <w:rPr>
      <w:lang w:val="en-GB"/>
    </w:rPr>
  </w:style>
  <w:style w:type="paragraph" w:customStyle="1" w:styleId="list1">
    <w:name w:val="list 1"/>
    <w:basedOn w:val="ListParagraph"/>
    <w:link w:val="list1Char"/>
    <w:qFormat/>
    <w:rsid w:val="00EA6EB8"/>
    <w:pPr>
      <w:numPr>
        <w:numId w:val="22"/>
      </w:numPr>
      <w:spacing w:before="120"/>
      <w:contextualSpacing/>
    </w:pPr>
    <w:rPr>
      <w:color w:val="255B89" w:themeColor="accent1"/>
    </w:rPr>
  </w:style>
  <w:style w:type="table" w:customStyle="1" w:styleId="TableGridLight1">
    <w:name w:val="Table Grid Light1"/>
    <w:basedOn w:val="TableNormal"/>
    <w:uiPriority w:val="40"/>
    <w:rsid w:val="003C4F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1Char">
    <w:name w:val="list 1 Char"/>
    <w:basedOn w:val="ListParagraphChar"/>
    <w:link w:val="list1"/>
    <w:rsid w:val="00EA6EB8"/>
    <w:rPr>
      <w:color w:val="255B89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Default Theme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 marL="342900" indent="-342900">
          <a:buClr>
            <a:srgbClr val="91867E"/>
          </a:buClr>
          <a:buFont typeface="Credit Suisse Type Light" pitchFamily="34" charset="0"/>
          <a:buChar char=""/>
          <a:defRPr sz="2200" dirty="0"/>
        </a:defPPr>
      </a:lstStyle>
    </a:tx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  <a:custClr name="Corporate Gray">
      <a:srgbClr val="91867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Choose report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CRN11</b:Tag>
    <b:SourceType>Report</b:SourceType>
    <b:Guid>{EE18330E-0C14-4034-8D63-14483B0275FD}</b:Guid>
    <b:Author>
      <b:Author>
        <b:Corporate>CCNH, CRO Portfolio Analysis &amp; Control</b:Corporate>
      </b:Author>
    </b:Author>
    <b:Title>Model Documentation</b:Title>
    <b:Year>2011</b:Year>
    <b:Medium>int</b:Medium>
    <b:MonthAccessed>Q4</b:MonthAccessed>
    <b:BibOrder>3</b:BibOrder>
    <b:Department>v1.9</b:Department>
    <b:YearAccessed>3</b:YearAccessed>
    <b:RefOrder>2</b:RefOrder>
  </b:Source>
  <b:Source>
    <b:Tag>Ref_CRVF07</b:Tag>
    <b:SourceType>Report</b:SourceType>
    <b:Guid>{96C65BBE-977E-44BA-AC2B-512518307404}</b:Guid>
    <b:Year>2007</b:Year>
    <b:MonthAccessed>8</b:MonthAccessed>
    <b:Medium>Internal</b:Medium>
    <b:BibOrder>4</b:BibOrder>
    <b:Author>
      <b:Author>
        <b:Corporate>CIBE 5, CRO SRM IB Risk Methodology</b:Corporate>
      </b:Author>
    </b:Author>
    <b:Title>CS Internal Document</b:Title>
    <b:YearAccessed>4</b:YearAccessed>
    <b:RefOrder>3</b:RefOrder>
  </b:Source>
  <b:Source>
    <b:Tag>Ref_CRVA12</b:Tag>
    <b:SourceType>Report</b:SourceType>
    <b:Guid>{3DAB77F5-9F2B-472A-B252-1711F373E3B0}</b:Guid>
    <b:Title>An Example of a General Document</b:Title>
    <b:Year>2012</b:Year>
    <b:LCID>en-GB</b:LCID>
    <b:Month>06</b:Month>
    <b:MonthAccessed>6</b:MonthAccessed>
    <b:Medium>General</b:Medium>
    <b:BibOrder>5</b:BibOrder>
    <b:Author>
      <b:Author>
        <b:NameList>
          <b:Person>
            <b:Last>Author</b:Last>
            <b:First>An</b:First>
          </b:Person>
        </b:NameList>
      </b:Author>
    </b:Author>
    <b:YearAccessed>5</b:YearAccessed>
    <b:RefOrder>1</b:RefOrder>
  </b:Source>
  <b:Source>
    <b:Tag>FIN11</b:Tag>
    <b:SourceType>Report</b:SourceType>
    <b:Guid>{663BFC3D-6757-4E7C-BD47-AFA5474193D2}</b:Guid>
    <b:Author>
      <b:Author>
        <b:NameList>
          <b:Person>
            <b:Last>FINMA</b:Last>
          </b:Person>
        </b:NameList>
      </b:Author>
    </b:Author>
    <b:Title>FINMA Letter To CS</b:Title>
    <b:Year>2011</b:Year>
    <b:Medium>gen</b:Medium>
    <b:MonthAccessed>06</b:MonthAccessed>
    <b:BibOrder>6</b:BibOrder>
    <b:YearAccessed>6</b:YearAccessed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B708126E694DBBCBA8C8324CA197" ma:contentTypeVersion="1" ma:contentTypeDescription="Create a new document." ma:contentTypeScope="" ma:versionID="7346dc04a8b1089a7ef7ae0f67b966f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786FC-DDF1-48A1-9279-47D67B493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97EEF2-26CC-40CF-99E8-996EB357873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5C244770-A886-43AF-9848-5A460C4C04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A813D8-C94F-4DB8-8423-DAFA0719E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MRM Validation Periodic Review Template</vt:lpstr>
    </vt:vector>
  </TitlesOfParts>
  <Company>Credit Suisse</Company>
  <LinksUpToDate>false</LinksUpToDate>
  <CharactersWithSpaces>12251</CharactersWithSpaces>
  <SharedDoc>false</SharedDoc>
  <HLinks>
    <vt:vector size="336" baseType="variant"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_Toc318831832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_Toc318831831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_Toc318831830</vt:lpwstr>
      </vt:variant>
      <vt:variant>
        <vt:i4>1900592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_Toc318831829</vt:lpwstr>
      </vt:variant>
      <vt:variant>
        <vt:i4>1900592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_Toc318831828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_Toc318831827</vt:lpwstr>
      </vt:variant>
      <vt:variant>
        <vt:i4>1900592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_Toc318831826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_Toc318831825</vt:lpwstr>
      </vt:variant>
      <vt:variant>
        <vt:i4>1900592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_Toc318831824</vt:lpwstr>
      </vt:variant>
      <vt:variant>
        <vt:i4>1900592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_Toc318831823</vt:lpwstr>
      </vt:variant>
      <vt:variant>
        <vt:i4>1900592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_Toc318831822</vt:lpwstr>
      </vt:variant>
      <vt:variant>
        <vt:i4>1900592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_Toc318831821</vt:lpwstr>
      </vt:variant>
      <vt:variant>
        <vt:i4>1900592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_Toc318831820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_Toc318831819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_Toc318831818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_Toc318831817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_Toc318831816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_Toc318831815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_Toc318831814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_Toc318831813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_Toc318831812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_Toc318831811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_Toc318831810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_Toc318831809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_Toc318831808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_Toc318831807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_Toc318831806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_Toc318831805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_Toc318831804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_Toc318831803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_Toc318831802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_Toc318831801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_Toc318831800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_Toc318831799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_Toc318831798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_Toc318831797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_Toc318831796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_Toc318831795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_Toc318831794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_Toc318831793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_Toc318831792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_Toc318831791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_Toc318831790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_Toc318831789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_Toc318831788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_Toc318831787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_Toc318831786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_Toc318831785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_Toc318831784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_Toc318831783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_Toc318831782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_Toc318831781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_Toc318831780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_Toc318831779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_Toc318831778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_Toc318831777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MRM Validation Periodic Review Template</dc:title>
  <dc:creator>Tyagi, Devyani</dc:creator>
  <cp:lastModifiedBy>Jevgeni Tarasov</cp:lastModifiedBy>
  <cp:revision>4</cp:revision>
  <cp:lastPrinted>2019-10-09T13:25:00Z</cp:lastPrinted>
  <dcterms:created xsi:type="dcterms:W3CDTF">2020-08-02T23:41:00Z</dcterms:created>
  <dcterms:modified xsi:type="dcterms:W3CDTF">2020-08-03T00:05:00Z</dcterms:modified>
  <cp:category>Confidential</cp:category>
  <cp:contentStatus>Insert Vers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0x010100B85DB708126E694DBBCBA8C8324CA197</vt:lpwstr>
  </property>
  <property fmtid="{D5CDD505-2E9C-101B-9397-08002B2CF9AE}" pid="3" name="_NewReviewCycle">
    <vt:lpwstr/>
  </property>
  <property fmtid="{D5CDD505-2E9C-101B-9397-08002B2CF9AE}" pid="4" name="_SIProp12DataClass+9d401f75-6608-41d3-bd1f-efe1542cdc01">
    <vt:lpwstr>v=1.2&gt;I=9d401f75-6608-41d3-bd1f-efe1542cdc01&amp;N=Confidential&amp;V=1.3&amp;U=S-1-5-21-3718294971-3193642644-4012788348-801883&amp;D=N%c3%a4ther%2c+Maria+(TGGO+79)+CWR&amp;A=Associated&amp;H=False</vt:lpwstr>
  </property>
  <property fmtid="{D5CDD505-2E9C-101B-9397-08002B2CF9AE}" pid="5" name="Classification">
    <vt:lpwstr>Confidential</vt:lpwstr>
  </property>
</Properties>
</file>